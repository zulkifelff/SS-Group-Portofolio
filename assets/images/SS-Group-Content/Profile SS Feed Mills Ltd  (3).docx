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B1" w:rsidRPr="00FE7843" w:rsidRDefault="00A86EB1" w:rsidP="00A066FC">
      <w:pPr>
        <w:jc w:val="center"/>
        <w:rPr>
          <w:rFonts w:ascii="Comic Sans MS" w:hAnsi="Comic Sans MS"/>
          <w:b/>
          <w:sz w:val="22"/>
        </w:rPr>
      </w:pPr>
    </w:p>
    <w:p w:rsidR="00A066FC" w:rsidRPr="00FE7843" w:rsidRDefault="00A066FC" w:rsidP="00A066FC">
      <w:pPr>
        <w:jc w:val="center"/>
        <w:rPr>
          <w:rFonts w:ascii="Comic Sans MS" w:hAnsi="Comic Sans MS"/>
          <w:b/>
          <w:szCs w:val="28"/>
        </w:rPr>
      </w:pPr>
      <w:r w:rsidRPr="00FE7843">
        <w:rPr>
          <w:rFonts w:ascii="Comic Sans MS" w:hAnsi="Comic Sans MS"/>
          <w:b/>
          <w:szCs w:val="28"/>
        </w:rPr>
        <w:t>SS Feed Mills</w:t>
      </w:r>
      <w:r w:rsidR="002A4373" w:rsidRPr="00FE7843">
        <w:rPr>
          <w:rFonts w:ascii="Comic Sans MS" w:hAnsi="Comic Sans MS"/>
          <w:b/>
          <w:szCs w:val="28"/>
        </w:rPr>
        <w:t xml:space="preserve"> (Pvt) </w:t>
      </w:r>
      <w:r w:rsidRPr="00FE7843">
        <w:rPr>
          <w:rFonts w:ascii="Comic Sans MS" w:hAnsi="Comic Sans MS"/>
          <w:b/>
          <w:szCs w:val="28"/>
        </w:rPr>
        <w:t>Ltd.</w:t>
      </w:r>
    </w:p>
    <w:p w:rsidR="00C4736B" w:rsidRPr="00FE7843" w:rsidRDefault="00C4736B" w:rsidP="00C4736B">
      <w:pPr>
        <w:spacing w:after="150"/>
        <w:jc w:val="left"/>
        <w:rPr>
          <w:rFonts w:ascii="Comic Sans MS" w:hAnsi="Comic Sans MS"/>
          <w:b/>
          <w:color w:val="666666"/>
          <w:sz w:val="22"/>
        </w:rPr>
      </w:pPr>
      <w:r w:rsidRPr="00FE7843">
        <w:rPr>
          <w:rFonts w:ascii="Comic Sans MS" w:hAnsi="Comic Sans MS"/>
          <w:color w:val="666666"/>
          <w:sz w:val="22"/>
        </w:rPr>
        <w:t> </w:t>
      </w:r>
      <w:r w:rsidRPr="00FE7843">
        <w:rPr>
          <w:rFonts w:ascii="Comic Sans MS" w:hAnsi="Comic Sans MS"/>
          <w:b/>
          <w:color w:val="666666"/>
          <w:sz w:val="22"/>
        </w:rPr>
        <w:t>Company Profile</w:t>
      </w:r>
    </w:p>
    <w:p w:rsidR="00C4736B" w:rsidRPr="00FE7843" w:rsidRDefault="00C4736B" w:rsidP="00C4736B">
      <w:pPr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 xml:space="preserve">Company Name:                    </w:t>
      </w:r>
      <w:r w:rsidR="00FC53AB">
        <w:rPr>
          <w:rFonts w:ascii="Comic Sans MS" w:hAnsi="Comic Sans MS"/>
          <w:sz w:val="22"/>
        </w:rPr>
        <w:tab/>
        <w:t>S</w:t>
      </w:r>
      <w:r w:rsidRPr="00FE7843">
        <w:rPr>
          <w:rFonts w:ascii="Comic Sans MS" w:hAnsi="Comic Sans MS"/>
          <w:sz w:val="22"/>
        </w:rPr>
        <w:t>S Feed Mills (Private) Limited</w:t>
      </w:r>
    </w:p>
    <w:p w:rsidR="00C4736B" w:rsidRPr="00FE7843" w:rsidRDefault="00C4736B" w:rsidP="00C4736B">
      <w:pPr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 xml:space="preserve">Year of Incorporation: </w:t>
      </w:r>
      <w:r w:rsidR="00FC53AB">
        <w:rPr>
          <w:rFonts w:ascii="Comic Sans MS" w:hAnsi="Comic Sans MS"/>
          <w:sz w:val="22"/>
        </w:rPr>
        <w:tab/>
      </w:r>
      <w:r w:rsidR="00FC53AB">
        <w:rPr>
          <w:rFonts w:ascii="Comic Sans MS" w:hAnsi="Comic Sans MS"/>
          <w:sz w:val="22"/>
        </w:rPr>
        <w:tab/>
      </w:r>
      <w:r w:rsidRPr="00FE7843">
        <w:rPr>
          <w:rFonts w:ascii="Comic Sans MS" w:hAnsi="Comic Sans MS"/>
          <w:sz w:val="22"/>
        </w:rPr>
        <w:t>December 16, 2014</w:t>
      </w:r>
    </w:p>
    <w:p w:rsidR="00C4736B" w:rsidRPr="00FE7843" w:rsidRDefault="00C4736B" w:rsidP="00C4736B">
      <w:pPr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 xml:space="preserve">Chief </w:t>
      </w:r>
      <w:r w:rsidR="00FC53AB" w:rsidRPr="00FE7843">
        <w:rPr>
          <w:rFonts w:ascii="Comic Sans MS" w:hAnsi="Comic Sans MS"/>
          <w:sz w:val="22"/>
        </w:rPr>
        <w:t>Executive:</w:t>
      </w:r>
      <w:r w:rsidRPr="00FE7843">
        <w:rPr>
          <w:rFonts w:ascii="Comic Sans MS" w:hAnsi="Comic Sans MS"/>
          <w:sz w:val="22"/>
        </w:rPr>
        <w:t xml:space="preserve">                        Nawab Shahzad Ali Khan.</w:t>
      </w:r>
    </w:p>
    <w:p w:rsidR="00C4736B" w:rsidRPr="00FE7843" w:rsidRDefault="00C4736B" w:rsidP="00C4736B">
      <w:pPr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 xml:space="preserve">Registered </w:t>
      </w:r>
      <w:r w:rsidR="00FC53AB" w:rsidRPr="00FE7843">
        <w:rPr>
          <w:rFonts w:ascii="Comic Sans MS" w:hAnsi="Comic Sans MS"/>
          <w:sz w:val="22"/>
        </w:rPr>
        <w:t>Office:</w:t>
      </w:r>
      <w:r w:rsidRPr="00FE7843">
        <w:rPr>
          <w:rFonts w:ascii="Comic Sans MS" w:hAnsi="Comic Sans MS"/>
          <w:sz w:val="22"/>
        </w:rPr>
        <w:t xml:space="preserve">                     2- Tipu Block Garden Town Lahore</w:t>
      </w:r>
    </w:p>
    <w:p w:rsidR="00C4736B" w:rsidRPr="00FE7843" w:rsidRDefault="00FC53AB" w:rsidP="00C4736B">
      <w:pPr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>Factory:</w:t>
      </w:r>
      <w:r w:rsidR="00C4736B" w:rsidRPr="00FE7843">
        <w:rPr>
          <w:rFonts w:ascii="Comic Sans MS" w:hAnsi="Comic Sans MS"/>
          <w:sz w:val="22"/>
        </w:rPr>
        <w:t xml:space="preserve">                                    27/WB, </w:t>
      </w:r>
      <w:proofErr w:type="spellStart"/>
      <w:r w:rsidR="00C4736B" w:rsidRPr="00FE7843">
        <w:rPr>
          <w:rFonts w:ascii="Comic Sans MS" w:hAnsi="Comic Sans MS"/>
          <w:sz w:val="22"/>
        </w:rPr>
        <w:t>Hasilpur</w:t>
      </w:r>
      <w:proofErr w:type="spellEnd"/>
      <w:r w:rsidR="00C4736B" w:rsidRPr="00FE7843">
        <w:rPr>
          <w:rFonts w:ascii="Comic Sans MS" w:hAnsi="Comic Sans MS"/>
          <w:sz w:val="22"/>
        </w:rPr>
        <w:t xml:space="preserve"> Road Vehari.</w:t>
      </w:r>
    </w:p>
    <w:p w:rsidR="00C4736B" w:rsidRPr="00FE7843" w:rsidRDefault="00C4736B" w:rsidP="00C4736B">
      <w:pPr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 xml:space="preserve">Nature of </w:t>
      </w:r>
      <w:r w:rsidR="00FC53AB" w:rsidRPr="00FE7843">
        <w:rPr>
          <w:rFonts w:ascii="Comic Sans MS" w:hAnsi="Comic Sans MS"/>
          <w:sz w:val="22"/>
        </w:rPr>
        <w:t>Business:</w:t>
      </w:r>
      <w:r w:rsidRPr="00FE7843">
        <w:rPr>
          <w:rFonts w:ascii="Comic Sans MS" w:hAnsi="Comic Sans MS"/>
          <w:sz w:val="22"/>
        </w:rPr>
        <w:t xml:space="preserve">                   </w:t>
      </w:r>
      <w:r w:rsidR="00FC53AB">
        <w:rPr>
          <w:rFonts w:ascii="Comic Sans MS" w:hAnsi="Comic Sans MS"/>
          <w:sz w:val="22"/>
        </w:rPr>
        <w:tab/>
      </w:r>
      <w:r w:rsidRPr="00FE7843">
        <w:rPr>
          <w:rFonts w:ascii="Comic Sans MS" w:hAnsi="Comic Sans MS"/>
          <w:sz w:val="22"/>
        </w:rPr>
        <w:t>Manufacturer of all kind of Poultry and Cattle Feed.</w:t>
      </w:r>
    </w:p>
    <w:p w:rsidR="00C4736B" w:rsidRPr="00FE7843" w:rsidRDefault="00C4736B" w:rsidP="00C4736B">
      <w:pPr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 xml:space="preserve">Production </w:t>
      </w:r>
      <w:r w:rsidR="00FC53AB" w:rsidRPr="00FE7843">
        <w:rPr>
          <w:rFonts w:ascii="Comic Sans MS" w:hAnsi="Comic Sans MS"/>
          <w:sz w:val="22"/>
        </w:rPr>
        <w:t>Capacity:</w:t>
      </w:r>
      <w:r w:rsidRPr="00FE7843">
        <w:rPr>
          <w:rFonts w:ascii="Comic Sans MS" w:hAnsi="Comic Sans MS"/>
          <w:sz w:val="22"/>
        </w:rPr>
        <w:t xml:space="preserve">                 </w:t>
      </w:r>
      <w:r w:rsidR="00FC53AB">
        <w:rPr>
          <w:rFonts w:ascii="Comic Sans MS" w:hAnsi="Comic Sans MS"/>
          <w:sz w:val="22"/>
        </w:rPr>
        <w:tab/>
      </w:r>
      <w:r w:rsidRPr="00FE7843">
        <w:rPr>
          <w:rFonts w:ascii="Comic Sans MS" w:hAnsi="Comic Sans MS"/>
          <w:sz w:val="22"/>
        </w:rPr>
        <w:t xml:space="preserve">22.5 </w:t>
      </w:r>
      <w:proofErr w:type="spellStart"/>
      <w:r w:rsidRPr="00FE7843">
        <w:rPr>
          <w:rFonts w:ascii="Comic Sans MS" w:hAnsi="Comic Sans MS"/>
          <w:sz w:val="22"/>
        </w:rPr>
        <w:t>M.Ton</w:t>
      </w:r>
      <w:proofErr w:type="spellEnd"/>
      <w:r w:rsidRPr="00FE7843">
        <w:rPr>
          <w:rFonts w:ascii="Comic Sans MS" w:hAnsi="Comic Sans MS"/>
          <w:sz w:val="22"/>
        </w:rPr>
        <w:t xml:space="preserve"> per Hour </w:t>
      </w:r>
      <w:ins w:id="0" w:author="sajid2" w:date="2020-11-23T15:19:00Z">
        <w:r w:rsidR="00FE7843" w:rsidRPr="00FE7843">
          <w:rPr>
            <w:rFonts w:ascii="Comic Sans MS" w:hAnsi="Comic Sans MS"/>
            <w:sz w:val="22"/>
          </w:rPr>
          <w:t xml:space="preserve">+ 20 </w:t>
        </w:r>
      </w:ins>
      <w:r w:rsidRPr="00FE7843">
        <w:rPr>
          <w:rFonts w:ascii="Comic Sans MS" w:hAnsi="Comic Sans MS"/>
          <w:sz w:val="22"/>
        </w:rPr>
        <w:t>M.</w:t>
      </w:r>
      <w:r w:rsidR="00FC53AB">
        <w:rPr>
          <w:rFonts w:ascii="Comic Sans MS" w:hAnsi="Comic Sans MS"/>
          <w:sz w:val="22"/>
        </w:rPr>
        <w:t xml:space="preserve"> </w:t>
      </w:r>
      <w:r w:rsidRPr="00FE7843">
        <w:rPr>
          <w:rFonts w:ascii="Comic Sans MS" w:hAnsi="Comic Sans MS"/>
          <w:sz w:val="22"/>
        </w:rPr>
        <w:t>Ton per Hour.</w:t>
      </w:r>
    </w:p>
    <w:p w:rsidR="00FE7843" w:rsidRPr="00FE7843" w:rsidRDefault="00FE7843" w:rsidP="00534344">
      <w:pPr>
        <w:ind w:left="3600" w:hanging="3600"/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>Silo storage Capacity</w:t>
      </w:r>
      <w:r w:rsidRPr="00FE7843">
        <w:rPr>
          <w:rFonts w:ascii="Comic Sans MS" w:hAnsi="Comic Sans MS"/>
          <w:sz w:val="22"/>
        </w:rPr>
        <w:tab/>
        <w:t xml:space="preserve">Present 12,600 </w:t>
      </w:r>
      <w:proofErr w:type="spellStart"/>
      <w:r w:rsidRPr="00FE7843">
        <w:rPr>
          <w:rFonts w:ascii="Comic Sans MS" w:hAnsi="Comic Sans MS"/>
          <w:sz w:val="22"/>
        </w:rPr>
        <w:t>Mtons</w:t>
      </w:r>
      <w:proofErr w:type="spellEnd"/>
      <w:r w:rsidRPr="00FE7843">
        <w:rPr>
          <w:rFonts w:ascii="Comic Sans MS" w:hAnsi="Comic Sans MS"/>
          <w:sz w:val="22"/>
        </w:rPr>
        <w:t xml:space="preserve"> </w:t>
      </w:r>
      <w:r w:rsidR="00534344" w:rsidRPr="00FE7843">
        <w:rPr>
          <w:rFonts w:ascii="Comic Sans MS" w:hAnsi="Comic Sans MS"/>
          <w:sz w:val="22"/>
        </w:rPr>
        <w:t xml:space="preserve">+ 12,000 </w:t>
      </w:r>
      <w:proofErr w:type="spellStart"/>
      <w:r w:rsidR="00534344" w:rsidRPr="00FE7843">
        <w:rPr>
          <w:rFonts w:ascii="Comic Sans MS" w:hAnsi="Comic Sans MS"/>
          <w:sz w:val="22"/>
        </w:rPr>
        <w:t>Mtons</w:t>
      </w:r>
      <w:proofErr w:type="spellEnd"/>
      <w:r w:rsidR="00534344" w:rsidRPr="00FE7843">
        <w:rPr>
          <w:rFonts w:ascii="Comic Sans MS" w:hAnsi="Comic Sans MS"/>
          <w:sz w:val="22"/>
        </w:rPr>
        <w:t xml:space="preserve"> (</w:t>
      </w:r>
      <w:r w:rsidR="00534344">
        <w:rPr>
          <w:rFonts w:ascii="Comic Sans MS" w:hAnsi="Comic Sans MS"/>
          <w:sz w:val="22"/>
        </w:rPr>
        <w:t>Under Erection</w:t>
      </w:r>
      <w:r w:rsidR="00534344" w:rsidRPr="00FE7843">
        <w:rPr>
          <w:rFonts w:ascii="Comic Sans MS" w:hAnsi="Comic Sans MS"/>
          <w:sz w:val="22"/>
        </w:rPr>
        <w:t>)</w:t>
      </w:r>
      <w:r w:rsidR="00534344">
        <w:rPr>
          <w:rFonts w:ascii="Comic Sans MS" w:hAnsi="Comic Sans MS"/>
          <w:sz w:val="22"/>
        </w:rPr>
        <w:t xml:space="preserve"> </w:t>
      </w:r>
      <w:r w:rsidRPr="00FE7843">
        <w:rPr>
          <w:rFonts w:ascii="Comic Sans MS" w:hAnsi="Comic Sans MS"/>
          <w:sz w:val="22"/>
        </w:rPr>
        <w:t xml:space="preserve">+ 12,000 </w:t>
      </w:r>
      <w:proofErr w:type="spellStart"/>
      <w:r w:rsidRPr="00FE7843">
        <w:rPr>
          <w:rFonts w:ascii="Comic Sans MS" w:hAnsi="Comic Sans MS"/>
          <w:sz w:val="22"/>
        </w:rPr>
        <w:t>Mtons</w:t>
      </w:r>
      <w:proofErr w:type="spellEnd"/>
      <w:r w:rsidRPr="00FE7843">
        <w:rPr>
          <w:rFonts w:ascii="Comic Sans MS" w:hAnsi="Comic Sans MS"/>
          <w:sz w:val="22"/>
        </w:rPr>
        <w:t xml:space="preserve"> (</w:t>
      </w:r>
      <w:r w:rsidR="00534344">
        <w:rPr>
          <w:rFonts w:ascii="Comic Sans MS" w:hAnsi="Comic Sans MS"/>
          <w:sz w:val="22"/>
        </w:rPr>
        <w:t>LC in process</w:t>
      </w:r>
      <w:r w:rsidRPr="00FE7843">
        <w:rPr>
          <w:rFonts w:ascii="Comic Sans MS" w:hAnsi="Comic Sans MS"/>
          <w:sz w:val="22"/>
        </w:rPr>
        <w:t>)</w:t>
      </w:r>
      <w:r w:rsidRPr="00FE7843">
        <w:rPr>
          <w:rFonts w:ascii="Comic Sans MS" w:hAnsi="Comic Sans MS"/>
          <w:sz w:val="22"/>
        </w:rPr>
        <w:tab/>
      </w:r>
    </w:p>
    <w:p w:rsidR="000908ED" w:rsidRPr="00FE7843" w:rsidRDefault="000908ED" w:rsidP="00FA7812">
      <w:pPr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>SS</w:t>
      </w:r>
      <w:r w:rsidR="005D7228" w:rsidRPr="00FE7843">
        <w:rPr>
          <w:rFonts w:ascii="Comic Sans MS" w:hAnsi="Comic Sans MS"/>
          <w:sz w:val="22"/>
        </w:rPr>
        <w:t xml:space="preserve"> Feed Mills</w:t>
      </w:r>
      <w:r w:rsidRPr="00FE7843">
        <w:rPr>
          <w:rFonts w:ascii="Comic Sans MS" w:hAnsi="Comic Sans MS"/>
          <w:sz w:val="22"/>
        </w:rPr>
        <w:t xml:space="preserve"> (Pvt) Ltd.</w:t>
      </w:r>
      <w:r w:rsidR="005D7228" w:rsidRPr="00FE7843">
        <w:rPr>
          <w:rFonts w:ascii="Comic Sans MS" w:hAnsi="Comic Sans MS"/>
          <w:sz w:val="22"/>
        </w:rPr>
        <w:t xml:space="preserve"> </w:t>
      </w:r>
      <w:r w:rsidR="00BE1BCE" w:rsidRPr="00FE7843">
        <w:rPr>
          <w:rFonts w:ascii="Comic Sans MS" w:hAnsi="Comic Sans MS"/>
          <w:sz w:val="22"/>
        </w:rPr>
        <w:t>Was incorporated on December 16, 2014</w:t>
      </w:r>
      <w:r w:rsidR="00AB650A" w:rsidRPr="00FE7843">
        <w:rPr>
          <w:rFonts w:ascii="Comic Sans MS" w:hAnsi="Comic Sans MS"/>
          <w:sz w:val="22"/>
        </w:rPr>
        <w:t xml:space="preserve"> as private limited company</w:t>
      </w:r>
      <w:r w:rsidR="00BE1BCE" w:rsidRPr="00FE7843">
        <w:rPr>
          <w:rFonts w:ascii="Comic Sans MS" w:hAnsi="Comic Sans MS"/>
          <w:sz w:val="22"/>
        </w:rPr>
        <w:t>. The Company started its</w:t>
      </w:r>
      <w:r w:rsidR="00797AD4" w:rsidRPr="00FE7843">
        <w:rPr>
          <w:rFonts w:ascii="Comic Sans MS" w:hAnsi="Comic Sans MS"/>
          <w:sz w:val="22"/>
        </w:rPr>
        <w:t xml:space="preserve"> commercial </w:t>
      </w:r>
      <w:r w:rsidR="00BE1BCE" w:rsidRPr="00FE7843">
        <w:rPr>
          <w:rFonts w:ascii="Comic Sans MS" w:hAnsi="Comic Sans MS"/>
          <w:sz w:val="22"/>
        </w:rPr>
        <w:t xml:space="preserve">operation in June 2017. SS Feed Mills </w:t>
      </w:r>
      <w:r w:rsidR="005D7228" w:rsidRPr="00FE7843">
        <w:rPr>
          <w:rFonts w:ascii="Comic Sans MS" w:hAnsi="Comic Sans MS"/>
          <w:sz w:val="22"/>
        </w:rPr>
        <w:t xml:space="preserve">is one of the fastest growing poultry &amp; cattle feed Manufacturer Company </w:t>
      </w:r>
      <w:r w:rsidRPr="00FE7843">
        <w:rPr>
          <w:rFonts w:ascii="Comic Sans MS" w:hAnsi="Comic Sans MS"/>
          <w:sz w:val="22"/>
        </w:rPr>
        <w:t xml:space="preserve">situated </w:t>
      </w:r>
      <w:r w:rsidR="00B365E9" w:rsidRPr="00FE7843">
        <w:rPr>
          <w:rFonts w:ascii="Comic Sans MS" w:hAnsi="Comic Sans MS"/>
          <w:sz w:val="22"/>
        </w:rPr>
        <w:t>at 27</w:t>
      </w:r>
      <w:r w:rsidR="00CE2ABC" w:rsidRPr="00FE7843">
        <w:rPr>
          <w:rFonts w:ascii="Comic Sans MS" w:hAnsi="Comic Sans MS"/>
          <w:sz w:val="22"/>
        </w:rPr>
        <w:t>/WB</w:t>
      </w:r>
      <w:r w:rsidR="00B365E9" w:rsidRPr="00FE7843">
        <w:rPr>
          <w:rFonts w:ascii="Comic Sans MS" w:hAnsi="Comic Sans MS"/>
          <w:sz w:val="22"/>
        </w:rPr>
        <w:t xml:space="preserve"> Hasilpur Road </w:t>
      </w:r>
      <w:r w:rsidRPr="00FE7843">
        <w:rPr>
          <w:rFonts w:ascii="Comic Sans MS" w:hAnsi="Comic Sans MS"/>
          <w:sz w:val="22"/>
        </w:rPr>
        <w:t xml:space="preserve"> District Vehari </w:t>
      </w:r>
      <w:r w:rsidR="00215CA2" w:rsidRPr="00FE7843">
        <w:rPr>
          <w:rFonts w:ascii="Comic Sans MS" w:hAnsi="Comic Sans MS"/>
          <w:sz w:val="22"/>
        </w:rPr>
        <w:t>of</w:t>
      </w:r>
      <w:r w:rsidRPr="00FE7843">
        <w:rPr>
          <w:rFonts w:ascii="Comic Sans MS" w:hAnsi="Comic Sans MS"/>
          <w:sz w:val="22"/>
        </w:rPr>
        <w:t xml:space="preserve"> Punjab</w:t>
      </w:r>
      <w:r w:rsidR="00215CA2" w:rsidRPr="00FE7843">
        <w:rPr>
          <w:rFonts w:ascii="Comic Sans MS" w:hAnsi="Comic Sans MS"/>
          <w:sz w:val="22"/>
        </w:rPr>
        <w:t xml:space="preserve"> Province</w:t>
      </w:r>
      <w:r w:rsidRPr="00FE7843">
        <w:rPr>
          <w:rFonts w:ascii="Comic Sans MS" w:hAnsi="Comic Sans MS"/>
          <w:sz w:val="22"/>
        </w:rPr>
        <w:t>. The Company belongs to the owner</w:t>
      </w:r>
      <w:r w:rsidR="00E23655" w:rsidRPr="00FE7843">
        <w:rPr>
          <w:rFonts w:ascii="Comic Sans MS" w:hAnsi="Comic Sans MS"/>
          <w:sz w:val="22"/>
        </w:rPr>
        <w:t>s</w:t>
      </w:r>
      <w:r w:rsidRPr="00FE7843">
        <w:rPr>
          <w:rFonts w:ascii="Comic Sans MS" w:hAnsi="Comic Sans MS"/>
          <w:sz w:val="22"/>
        </w:rPr>
        <w:t xml:space="preserve"> of SS Group</w:t>
      </w:r>
      <w:r w:rsidR="00215CA2" w:rsidRPr="00FE7843">
        <w:rPr>
          <w:rFonts w:ascii="Comic Sans MS" w:hAnsi="Comic Sans MS"/>
          <w:sz w:val="22"/>
        </w:rPr>
        <w:t xml:space="preserve"> having Textile </w:t>
      </w:r>
      <w:r w:rsidR="00E4135A" w:rsidRPr="00FE7843">
        <w:rPr>
          <w:rFonts w:ascii="Comic Sans MS" w:hAnsi="Comic Sans MS"/>
          <w:sz w:val="22"/>
        </w:rPr>
        <w:t xml:space="preserve">Spinning </w:t>
      </w:r>
      <w:r w:rsidR="00215CA2" w:rsidRPr="00FE7843">
        <w:rPr>
          <w:rFonts w:ascii="Comic Sans MS" w:hAnsi="Comic Sans MS"/>
          <w:sz w:val="22"/>
        </w:rPr>
        <w:t xml:space="preserve">and Oil </w:t>
      </w:r>
      <w:r w:rsidR="00E4135A" w:rsidRPr="00FE7843">
        <w:rPr>
          <w:rFonts w:ascii="Comic Sans MS" w:hAnsi="Comic Sans MS"/>
          <w:sz w:val="22"/>
        </w:rPr>
        <w:t>extracting business</w:t>
      </w:r>
      <w:r w:rsidR="00215CA2" w:rsidRPr="00FE7843">
        <w:rPr>
          <w:rFonts w:ascii="Comic Sans MS" w:hAnsi="Comic Sans MS"/>
          <w:sz w:val="22"/>
        </w:rPr>
        <w:t>.</w:t>
      </w:r>
      <w:r w:rsidR="00F94A4D" w:rsidRPr="00FE7843">
        <w:rPr>
          <w:rFonts w:ascii="Comic Sans MS" w:hAnsi="Comic Sans MS"/>
          <w:sz w:val="22"/>
        </w:rPr>
        <w:t xml:space="preserve"> </w:t>
      </w:r>
      <w:r w:rsidRPr="00FE7843">
        <w:rPr>
          <w:rFonts w:ascii="Comic Sans MS" w:hAnsi="Comic Sans MS"/>
          <w:sz w:val="22"/>
        </w:rPr>
        <w:t>The owner</w:t>
      </w:r>
      <w:r w:rsidR="00224CBC" w:rsidRPr="00FE7843">
        <w:rPr>
          <w:rFonts w:ascii="Comic Sans MS" w:hAnsi="Comic Sans MS"/>
          <w:sz w:val="22"/>
        </w:rPr>
        <w:t>s</w:t>
      </w:r>
      <w:r w:rsidRPr="00FE7843">
        <w:rPr>
          <w:rFonts w:ascii="Comic Sans MS" w:hAnsi="Comic Sans MS"/>
          <w:sz w:val="22"/>
        </w:rPr>
        <w:t xml:space="preserve"> of the Mills have </w:t>
      </w:r>
      <w:r w:rsidR="00224CBC" w:rsidRPr="00FE7843">
        <w:rPr>
          <w:rFonts w:ascii="Comic Sans MS" w:hAnsi="Comic Sans MS"/>
          <w:sz w:val="22"/>
        </w:rPr>
        <w:t xml:space="preserve">capability and </w:t>
      </w:r>
      <w:r w:rsidRPr="00FE7843">
        <w:rPr>
          <w:rFonts w:ascii="Comic Sans MS" w:hAnsi="Comic Sans MS"/>
          <w:sz w:val="22"/>
        </w:rPr>
        <w:t xml:space="preserve">capacity </w:t>
      </w:r>
      <w:r w:rsidR="00215CA2" w:rsidRPr="00FE7843">
        <w:rPr>
          <w:rFonts w:ascii="Comic Sans MS" w:hAnsi="Comic Sans MS"/>
          <w:sz w:val="22"/>
        </w:rPr>
        <w:t xml:space="preserve">to run </w:t>
      </w:r>
      <w:r w:rsidR="00224CBC" w:rsidRPr="00FE7843">
        <w:rPr>
          <w:rFonts w:ascii="Comic Sans MS" w:hAnsi="Comic Sans MS"/>
          <w:sz w:val="22"/>
        </w:rPr>
        <w:t xml:space="preserve">an agro based industry </w:t>
      </w:r>
      <w:r w:rsidR="00797AD4" w:rsidRPr="00FE7843">
        <w:rPr>
          <w:rFonts w:ascii="Comic Sans MS" w:hAnsi="Comic Sans MS"/>
          <w:sz w:val="22"/>
        </w:rPr>
        <w:t>in</w:t>
      </w:r>
      <w:r w:rsidRPr="00FE7843">
        <w:rPr>
          <w:rFonts w:ascii="Comic Sans MS" w:hAnsi="Comic Sans MS"/>
          <w:sz w:val="22"/>
        </w:rPr>
        <w:t xml:space="preserve"> producing different type</w:t>
      </w:r>
      <w:r w:rsidR="00797AD4" w:rsidRPr="00FE7843">
        <w:rPr>
          <w:rFonts w:ascii="Comic Sans MS" w:hAnsi="Comic Sans MS"/>
          <w:sz w:val="22"/>
        </w:rPr>
        <w:t>s</w:t>
      </w:r>
      <w:r w:rsidRPr="00FE7843">
        <w:rPr>
          <w:rFonts w:ascii="Comic Sans MS" w:hAnsi="Comic Sans MS"/>
          <w:sz w:val="22"/>
        </w:rPr>
        <w:t xml:space="preserve"> of poultry and cattle feeds with on time production and timely deliveries.</w:t>
      </w:r>
    </w:p>
    <w:p w:rsidR="00E4135A" w:rsidRPr="00FE7843" w:rsidRDefault="000908ED" w:rsidP="00327357">
      <w:pPr>
        <w:spacing w:before="100" w:beforeAutospacing="1" w:after="100" w:afterAutospacing="1" w:line="360" w:lineRule="auto"/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>SS Feed Mills</w:t>
      </w:r>
      <w:r w:rsidR="00A94C5A" w:rsidRPr="00FE7843">
        <w:rPr>
          <w:rFonts w:ascii="Comic Sans MS" w:hAnsi="Comic Sans MS"/>
          <w:sz w:val="22"/>
        </w:rPr>
        <w:t xml:space="preserve"> has</w:t>
      </w:r>
      <w:r w:rsidR="004C306F" w:rsidRPr="00FE7843">
        <w:rPr>
          <w:rFonts w:ascii="Comic Sans MS" w:hAnsi="Comic Sans MS"/>
          <w:sz w:val="22"/>
        </w:rPr>
        <w:t xml:space="preserve"> install</w:t>
      </w:r>
      <w:r w:rsidR="00A94C5A" w:rsidRPr="00FE7843">
        <w:rPr>
          <w:rFonts w:ascii="Comic Sans MS" w:hAnsi="Comic Sans MS"/>
          <w:sz w:val="22"/>
        </w:rPr>
        <w:t>ed</w:t>
      </w:r>
      <w:r w:rsidRPr="00FE7843">
        <w:rPr>
          <w:rFonts w:ascii="Comic Sans MS" w:hAnsi="Comic Sans MS"/>
          <w:sz w:val="22"/>
        </w:rPr>
        <w:t xml:space="preserve"> state of the </w:t>
      </w:r>
      <w:r w:rsidR="00DD187F" w:rsidRPr="00FE7843">
        <w:rPr>
          <w:rFonts w:ascii="Comic Sans MS" w:hAnsi="Comic Sans MS"/>
          <w:sz w:val="22"/>
        </w:rPr>
        <w:t xml:space="preserve">art </w:t>
      </w:r>
      <w:r w:rsidR="00A94C5A" w:rsidRPr="00FE7843">
        <w:rPr>
          <w:rFonts w:ascii="Comic Sans MS" w:hAnsi="Comic Sans MS"/>
          <w:sz w:val="22"/>
        </w:rPr>
        <w:t xml:space="preserve">feed producing </w:t>
      </w:r>
      <w:r w:rsidR="00DD187F" w:rsidRPr="00FE7843">
        <w:rPr>
          <w:rFonts w:ascii="Comic Sans MS" w:hAnsi="Comic Sans MS"/>
          <w:sz w:val="22"/>
        </w:rPr>
        <w:t xml:space="preserve">machinery imported from China. </w:t>
      </w:r>
      <w:r w:rsidR="004C306F" w:rsidRPr="00FE7843">
        <w:rPr>
          <w:rFonts w:ascii="Comic Sans MS" w:hAnsi="Comic Sans MS"/>
          <w:sz w:val="22"/>
        </w:rPr>
        <w:t xml:space="preserve">The </w:t>
      </w:r>
      <w:r w:rsidR="00FE7843" w:rsidRPr="00FE7843">
        <w:rPr>
          <w:rFonts w:ascii="Comic Sans MS" w:hAnsi="Comic Sans MS"/>
          <w:sz w:val="22"/>
        </w:rPr>
        <w:t>present production</w:t>
      </w:r>
      <w:r w:rsidR="00DD187F" w:rsidRPr="00FE7843">
        <w:rPr>
          <w:rFonts w:ascii="Comic Sans MS" w:hAnsi="Comic Sans MS"/>
          <w:sz w:val="22"/>
        </w:rPr>
        <w:t xml:space="preserve"> capacity of </w:t>
      </w:r>
      <w:r w:rsidR="00A14540" w:rsidRPr="00FE7843">
        <w:rPr>
          <w:rFonts w:ascii="Comic Sans MS" w:hAnsi="Comic Sans MS"/>
          <w:sz w:val="22"/>
        </w:rPr>
        <w:t xml:space="preserve">the Mills is </w:t>
      </w:r>
      <w:r w:rsidR="00FE7843" w:rsidRPr="00FE7843">
        <w:rPr>
          <w:rFonts w:ascii="Comic Sans MS" w:hAnsi="Comic Sans MS"/>
          <w:sz w:val="22"/>
        </w:rPr>
        <w:t>42</w:t>
      </w:r>
      <w:r w:rsidR="00DD187F" w:rsidRPr="00FE7843">
        <w:rPr>
          <w:rFonts w:ascii="Comic Sans MS" w:hAnsi="Comic Sans MS"/>
          <w:sz w:val="22"/>
        </w:rPr>
        <w:t>.5 M Ton per hour</w:t>
      </w:r>
      <w:r w:rsidR="004C306F" w:rsidRPr="00FE7843">
        <w:rPr>
          <w:rFonts w:ascii="Comic Sans MS" w:hAnsi="Comic Sans MS"/>
          <w:sz w:val="22"/>
        </w:rPr>
        <w:t>.</w:t>
      </w:r>
      <w:r w:rsidR="00A94C5A" w:rsidRPr="00FE7843">
        <w:rPr>
          <w:rFonts w:ascii="Comic Sans MS" w:hAnsi="Comic Sans MS"/>
          <w:sz w:val="22"/>
        </w:rPr>
        <w:t xml:space="preserve"> </w:t>
      </w:r>
      <w:r w:rsidR="00FA7812" w:rsidRPr="00FE7843">
        <w:rPr>
          <w:rFonts w:ascii="Comic Sans MS" w:hAnsi="Comic Sans MS"/>
          <w:sz w:val="22"/>
        </w:rPr>
        <w:t xml:space="preserve">The Mills produces poultry feed for </w:t>
      </w:r>
      <w:r w:rsidR="00E4135A" w:rsidRPr="00FE7843">
        <w:rPr>
          <w:rFonts w:ascii="Comic Sans MS" w:hAnsi="Comic Sans MS"/>
          <w:sz w:val="22"/>
        </w:rPr>
        <w:t xml:space="preserve">Broiler </w:t>
      </w:r>
      <w:r w:rsidR="00FA7812" w:rsidRPr="00FE7843">
        <w:rPr>
          <w:rFonts w:ascii="Comic Sans MS" w:hAnsi="Comic Sans MS"/>
          <w:sz w:val="22"/>
        </w:rPr>
        <w:t xml:space="preserve">birds </w:t>
      </w:r>
      <w:r w:rsidR="00A94C5A" w:rsidRPr="00FE7843">
        <w:rPr>
          <w:rFonts w:ascii="Comic Sans MS" w:hAnsi="Comic Sans MS"/>
          <w:sz w:val="22"/>
        </w:rPr>
        <w:t>from starting age</w:t>
      </w:r>
      <w:r w:rsidR="00D44409" w:rsidRPr="00FE7843">
        <w:rPr>
          <w:rFonts w:ascii="Comic Sans MS" w:hAnsi="Comic Sans MS"/>
          <w:sz w:val="22"/>
        </w:rPr>
        <w:t xml:space="preserve"> to growing and finishing stage</w:t>
      </w:r>
      <w:r w:rsidR="008D3C4C" w:rsidRPr="00FE7843">
        <w:rPr>
          <w:rFonts w:ascii="Comic Sans MS" w:hAnsi="Comic Sans MS"/>
          <w:sz w:val="22"/>
        </w:rPr>
        <w:t>s</w:t>
      </w:r>
      <w:r w:rsidR="00D44409" w:rsidRPr="00FE7843">
        <w:rPr>
          <w:rFonts w:ascii="Comic Sans MS" w:hAnsi="Comic Sans MS"/>
          <w:sz w:val="22"/>
        </w:rPr>
        <w:t>,</w:t>
      </w:r>
      <w:r w:rsidR="00A94C5A" w:rsidRPr="00FE7843">
        <w:rPr>
          <w:rFonts w:ascii="Comic Sans MS" w:hAnsi="Comic Sans MS"/>
          <w:sz w:val="22"/>
        </w:rPr>
        <w:t xml:space="preserve"> as well as for </w:t>
      </w:r>
      <w:r w:rsidR="00E4135A" w:rsidRPr="00FE7843">
        <w:rPr>
          <w:rFonts w:ascii="Comic Sans MS" w:hAnsi="Comic Sans MS"/>
          <w:sz w:val="22"/>
        </w:rPr>
        <w:t xml:space="preserve">layer </w:t>
      </w:r>
      <w:r w:rsidR="0042670C" w:rsidRPr="00FE7843">
        <w:rPr>
          <w:rFonts w:ascii="Comic Sans MS" w:hAnsi="Comic Sans MS"/>
          <w:sz w:val="22"/>
        </w:rPr>
        <w:t>poultry feed</w:t>
      </w:r>
      <w:r w:rsidR="00FA7812" w:rsidRPr="00FE7843">
        <w:rPr>
          <w:rFonts w:ascii="Comic Sans MS" w:hAnsi="Comic Sans MS"/>
          <w:sz w:val="22"/>
        </w:rPr>
        <w:t>.</w:t>
      </w:r>
      <w:r w:rsidR="00D44409" w:rsidRPr="00FE7843">
        <w:rPr>
          <w:rFonts w:ascii="Comic Sans MS" w:hAnsi="Comic Sans MS"/>
          <w:sz w:val="22"/>
        </w:rPr>
        <w:t xml:space="preserve"> The company has complete range of mesh and pellet feed for both poultry and cattle. The company uses </w:t>
      </w:r>
      <w:r w:rsidR="00E4135A" w:rsidRPr="00FE7843">
        <w:rPr>
          <w:rFonts w:ascii="Comic Sans MS" w:hAnsi="Comic Sans MS"/>
          <w:sz w:val="22"/>
        </w:rPr>
        <w:t xml:space="preserve">the best </w:t>
      </w:r>
      <w:r w:rsidR="00D44409" w:rsidRPr="00FE7843">
        <w:rPr>
          <w:rFonts w:ascii="Comic Sans MS" w:hAnsi="Comic Sans MS"/>
          <w:sz w:val="22"/>
        </w:rPr>
        <w:t xml:space="preserve">formulations for feed production according to the </w:t>
      </w:r>
      <w:r w:rsidR="00E4135A" w:rsidRPr="00FE7843">
        <w:rPr>
          <w:rFonts w:ascii="Comic Sans MS" w:hAnsi="Comic Sans MS"/>
          <w:sz w:val="22"/>
        </w:rPr>
        <w:t xml:space="preserve">requirement of </w:t>
      </w:r>
      <w:r w:rsidR="00D44409" w:rsidRPr="00FE7843">
        <w:rPr>
          <w:rFonts w:ascii="Comic Sans MS" w:hAnsi="Comic Sans MS"/>
          <w:sz w:val="22"/>
        </w:rPr>
        <w:t xml:space="preserve">age and type of birds and animals. </w:t>
      </w:r>
    </w:p>
    <w:p w:rsidR="00FE7843" w:rsidRPr="00FE7843" w:rsidRDefault="00237FCF" w:rsidP="00327357">
      <w:pPr>
        <w:spacing w:before="100" w:beforeAutospacing="1" w:after="100" w:afterAutospacing="1" w:line="360" w:lineRule="auto"/>
        <w:rPr>
          <w:rFonts w:ascii="Comic Sans MS" w:eastAsia="Times New Roman" w:hAnsi="Comic Sans MS" w:cs="Times New Roman"/>
          <w:color w:val="000000" w:themeColor="text1"/>
          <w:sz w:val="22"/>
        </w:rPr>
      </w:pPr>
      <w:r w:rsidRPr="00FE7843">
        <w:rPr>
          <w:rFonts w:ascii="Comic Sans MS" w:hAnsi="Comic Sans MS"/>
          <w:sz w:val="22"/>
        </w:rPr>
        <w:lastRenderedPageBreak/>
        <w:t>The</w:t>
      </w:r>
      <w:r w:rsidR="0042670C" w:rsidRPr="00FE7843">
        <w:rPr>
          <w:rFonts w:ascii="Comic Sans MS" w:hAnsi="Comic Sans MS"/>
          <w:sz w:val="22"/>
        </w:rPr>
        <w:t xml:space="preserve"> </w:t>
      </w:r>
      <w:r w:rsidR="00DD187F" w:rsidRPr="00FE7843">
        <w:rPr>
          <w:rFonts w:ascii="Comic Sans MS" w:hAnsi="Comic Sans MS"/>
          <w:sz w:val="22"/>
        </w:rPr>
        <w:t xml:space="preserve">Feed formulation is computer-controlled using feed management software, programmed by a nutritionist. This state-of-the-art pellet line is completely </w:t>
      </w:r>
      <w:r w:rsidR="00FE7843" w:rsidRPr="00FE7843">
        <w:rPr>
          <w:rFonts w:ascii="Comic Sans MS" w:hAnsi="Comic Sans MS"/>
          <w:sz w:val="22"/>
        </w:rPr>
        <w:t>automated and</w:t>
      </w:r>
      <w:r w:rsidR="00DD187F" w:rsidRPr="00FE7843">
        <w:rPr>
          <w:rFonts w:ascii="Comic Sans MS" w:hAnsi="Comic Sans MS"/>
          <w:sz w:val="22"/>
        </w:rPr>
        <w:t xml:space="preserve"> is computer-controlled. The pellet mill has two conditioners to ensure a longer residing time of the mash in the conditioners, enabling complete destruction of pathogens present in the feed.</w:t>
      </w:r>
      <w:r w:rsidR="00327357" w:rsidRPr="00FE7843">
        <w:rPr>
          <w:rFonts w:ascii="Comic Sans MS" w:eastAsia="Times New Roman" w:hAnsi="Comic Sans MS" w:cs="Times New Roman"/>
          <w:color w:val="000000" w:themeColor="text1"/>
          <w:sz w:val="22"/>
        </w:rPr>
        <w:t xml:space="preserve"> </w:t>
      </w:r>
    </w:p>
    <w:p w:rsidR="00327357" w:rsidRPr="00FE7843" w:rsidRDefault="00E4135A" w:rsidP="00327357">
      <w:pPr>
        <w:spacing w:before="100" w:beforeAutospacing="1" w:after="100" w:afterAutospacing="1" w:line="360" w:lineRule="auto"/>
        <w:rPr>
          <w:rFonts w:ascii="Comic Sans MS" w:eastAsia="Times New Roman" w:hAnsi="Comic Sans MS" w:cs="Times New Roman"/>
          <w:color w:val="000000" w:themeColor="text1"/>
          <w:sz w:val="22"/>
        </w:rPr>
      </w:pPr>
      <w:r w:rsidRPr="00FE7843">
        <w:rPr>
          <w:rFonts w:ascii="Comic Sans MS" w:eastAsia="Times New Roman" w:hAnsi="Comic Sans MS" w:cs="Times New Roman"/>
          <w:color w:val="000000" w:themeColor="text1"/>
          <w:sz w:val="22"/>
        </w:rPr>
        <w:t>Our product range is as follows:</w:t>
      </w:r>
    </w:p>
    <w:p w:rsidR="00327357" w:rsidRPr="00FE7843" w:rsidRDefault="00327357" w:rsidP="00327357">
      <w:pPr>
        <w:spacing w:before="100" w:beforeAutospacing="1" w:after="100" w:afterAutospacing="1" w:line="360" w:lineRule="auto"/>
        <w:rPr>
          <w:rFonts w:ascii="Comic Sans MS" w:eastAsia="Times New Roman" w:hAnsi="Comic Sans MS" w:cs="Times New Roman"/>
          <w:b/>
          <w:sz w:val="22"/>
          <w:u w:val="single"/>
        </w:rPr>
      </w:pPr>
      <w:r w:rsidRPr="00FE7843">
        <w:rPr>
          <w:rFonts w:ascii="Comic Sans MS" w:eastAsia="Times New Roman" w:hAnsi="Comic Sans MS" w:cs="Times New Roman"/>
          <w:b/>
          <w:sz w:val="22"/>
          <w:u w:val="single"/>
        </w:rPr>
        <w:t>Layer Ration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 xml:space="preserve">Chick Starter Layer 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 xml:space="preserve">Chick Growing Layer 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>Layer</w:t>
      </w:r>
    </w:p>
    <w:p w:rsidR="00327357" w:rsidRPr="00FE7843" w:rsidRDefault="00327357" w:rsidP="00327357">
      <w:pPr>
        <w:spacing w:before="100" w:beforeAutospacing="1" w:after="100" w:afterAutospacing="1" w:line="360" w:lineRule="auto"/>
        <w:rPr>
          <w:rFonts w:ascii="Comic Sans MS" w:eastAsia="Times New Roman" w:hAnsi="Comic Sans MS" w:cs="Times New Roman"/>
          <w:b/>
          <w:sz w:val="22"/>
          <w:u w:val="single"/>
        </w:rPr>
      </w:pPr>
      <w:r w:rsidRPr="00FE7843">
        <w:rPr>
          <w:rFonts w:ascii="Comic Sans MS" w:eastAsia="Times New Roman" w:hAnsi="Comic Sans MS" w:cs="Times New Roman"/>
          <w:b/>
          <w:sz w:val="22"/>
          <w:u w:val="single"/>
        </w:rPr>
        <w:t>Special Broiler feed for Control House</w:t>
      </w:r>
      <w:r w:rsidR="00910A24" w:rsidRPr="00FE7843">
        <w:rPr>
          <w:rFonts w:ascii="Comic Sans MS" w:eastAsia="Times New Roman" w:hAnsi="Comic Sans MS" w:cs="Times New Roman"/>
          <w:b/>
          <w:sz w:val="22"/>
          <w:u w:val="single"/>
        </w:rPr>
        <w:t xml:space="preserve"> / Open House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>Broiler starter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>Broiler Grower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>Broiler Finisher</w:t>
      </w:r>
    </w:p>
    <w:p w:rsidR="00327357" w:rsidRPr="00FE7843" w:rsidRDefault="00327357" w:rsidP="00327357">
      <w:pPr>
        <w:spacing w:before="100" w:beforeAutospacing="1" w:after="100" w:afterAutospacing="1" w:line="360" w:lineRule="auto"/>
        <w:rPr>
          <w:rFonts w:ascii="Comic Sans MS" w:eastAsia="Times New Roman" w:hAnsi="Comic Sans MS" w:cs="Times New Roman"/>
          <w:b/>
          <w:sz w:val="22"/>
          <w:u w:val="single"/>
        </w:rPr>
      </w:pPr>
      <w:r w:rsidRPr="00FE7843">
        <w:rPr>
          <w:rFonts w:ascii="Comic Sans MS" w:eastAsia="Times New Roman" w:hAnsi="Comic Sans MS" w:cs="Times New Roman"/>
          <w:b/>
          <w:sz w:val="22"/>
          <w:u w:val="single"/>
        </w:rPr>
        <w:t>Broiler Breeder Ration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>Broiler breeder starter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>Broiler breeder starter male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>Broiler breeder grower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>Broiler breeder layer (Pre-lay)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>Broiler breeder layer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>Broiler breeder layer male</w:t>
      </w:r>
    </w:p>
    <w:p w:rsidR="00327357" w:rsidRPr="00FE7843" w:rsidRDefault="00327357" w:rsidP="00327357">
      <w:pPr>
        <w:spacing w:before="100" w:beforeAutospacing="1" w:after="100" w:afterAutospacing="1" w:line="360" w:lineRule="auto"/>
        <w:ind w:left="360"/>
        <w:rPr>
          <w:rFonts w:ascii="Comic Sans MS" w:eastAsia="Times New Roman" w:hAnsi="Comic Sans MS" w:cs="Times New Roman"/>
          <w:b/>
          <w:sz w:val="22"/>
          <w:u w:val="single"/>
        </w:rPr>
      </w:pPr>
      <w:r w:rsidRPr="00FE7843">
        <w:rPr>
          <w:rFonts w:ascii="Comic Sans MS" w:eastAsia="Times New Roman" w:hAnsi="Comic Sans MS" w:cs="Times New Roman"/>
          <w:b/>
          <w:sz w:val="22"/>
          <w:u w:val="single"/>
        </w:rPr>
        <w:t>Layer Breeder Ration</w:t>
      </w:r>
    </w:p>
    <w:p w:rsidR="00327357" w:rsidRPr="00FE7843" w:rsidRDefault="00327357" w:rsidP="00FE78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mic Sans MS" w:eastAsia="Times New Roman" w:hAnsi="Comic Sans MS" w:cs="Times New Roman"/>
          <w:sz w:val="22"/>
        </w:rPr>
      </w:pPr>
      <w:r w:rsidRPr="00FE7843">
        <w:rPr>
          <w:rFonts w:ascii="Comic Sans MS" w:eastAsia="Times New Roman" w:hAnsi="Comic Sans MS" w:cs="Times New Roman"/>
          <w:sz w:val="22"/>
        </w:rPr>
        <w:t>Layer breeder layer</w:t>
      </w:r>
    </w:p>
    <w:p w:rsidR="00882542" w:rsidRPr="00FE7843" w:rsidRDefault="000908ED" w:rsidP="00EC55D2">
      <w:pPr>
        <w:spacing w:after="0" w:line="240" w:lineRule="auto"/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 xml:space="preserve">The company </w:t>
      </w:r>
      <w:r w:rsidR="001B213F" w:rsidRPr="00FE7843">
        <w:rPr>
          <w:rFonts w:ascii="Comic Sans MS" w:hAnsi="Comic Sans MS"/>
          <w:sz w:val="22"/>
        </w:rPr>
        <w:t xml:space="preserve">has the strategy of purchasing quality ingredients from reputable suppliers to produce feeds. </w:t>
      </w:r>
      <w:r w:rsidR="00EC55D2" w:rsidRPr="00FE7843">
        <w:rPr>
          <w:rFonts w:ascii="Comic Sans MS" w:eastAsia="Times New Roman" w:hAnsi="Comic Sans MS"/>
          <w:sz w:val="22"/>
        </w:rPr>
        <w:t>The SS feed mill have a special storage f</w:t>
      </w:r>
      <w:r w:rsidR="00910A24" w:rsidRPr="00FE7843">
        <w:rPr>
          <w:rFonts w:ascii="Comic Sans MS" w:eastAsia="Times New Roman" w:hAnsi="Comic Sans MS"/>
          <w:sz w:val="22"/>
        </w:rPr>
        <w:t>or</w:t>
      </w:r>
      <w:r w:rsidR="00EC55D2" w:rsidRPr="00FE7843">
        <w:rPr>
          <w:rFonts w:ascii="Comic Sans MS" w:eastAsia="Times New Roman" w:hAnsi="Comic Sans MS"/>
          <w:sz w:val="22"/>
        </w:rPr>
        <w:t xml:space="preserve"> medicine and premix. There is one mixer in the storage room for the formulation of premix having</w:t>
      </w:r>
      <w:r w:rsidR="00910A24" w:rsidRPr="00FE7843">
        <w:rPr>
          <w:rFonts w:ascii="Comic Sans MS" w:eastAsia="Times New Roman" w:hAnsi="Comic Sans MS"/>
          <w:sz w:val="22"/>
        </w:rPr>
        <w:t xml:space="preserve"> capacity</w:t>
      </w:r>
      <w:r w:rsidR="00EC55D2" w:rsidRPr="00FE7843">
        <w:rPr>
          <w:rFonts w:ascii="Comic Sans MS" w:eastAsia="Times New Roman" w:hAnsi="Comic Sans MS"/>
          <w:sz w:val="22"/>
        </w:rPr>
        <w:t xml:space="preserve"> of 500 kg.</w:t>
      </w:r>
      <w:r w:rsidR="0043208B" w:rsidRPr="00FE7843">
        <w:rPr>
          <w:rFonts w:ascii="Comic Sans MS" w:hAnsi="Comic Sans MS"/>
          <w:color w:val="212121"/>
          <w:spacing w:val="2"/>
          <w:sz w:val="22"/>
        </w:rPr>
        <w:t xml:space="preserve"> </w:t>
      </w:r>
      <w:r w:rsidR="00B35A1A" w:rsidRPr="00FE7843">
        <w:rPr>
          <w:rFonts w:ascii="Comic Sans MS" w:eastAsia="Times New Roman" w:hAnsi="Comic Sans MS"/>
          <w:sz w:val="22"/>
        </w:rPr>
        <w:t>Feed ingredients are subjected to various Lab tests</w:t>
      </w:r>
      <w:r w:rsidRPr="00FE7843">
        <w:rPr>
          <w:rFonts w:ascii="Comic Sans MS" w:hAnsi="Comic Sans MS"/>
          <w:sz w:val="22"/>
        </w:rPr>
        <w:t>.</w:t>
      </w:r>
      <w:r w:rsidR="00B35A1A" w:rsidRPr="00FE7843">
        <w:rPr>
          <w:rFonts w:ascii="Comic Sans MS" w:hAnsi="Comic Sans MS"/>
          <w:color w:val="212121"/>
          <w:spacing w:val="2"/>
          <w:sz w:val="22"/>
        </w:rPr>
        <w:t xml:space="preserve"> </w:t>
      </w:r>
      <w:r w:rsidR="0043208B" w:rsidRPr="00FE7843">
        <w:rPr>
          <w:rFonts w:ascii="Comic Sans MS" w:hAnsi="Comic Sans MS"/>
          <w:color w:val="212121"/>
          <w:spacing w:val="2"/>
          <w:sz w:val="22"/>
        </w:rPr>
        <w:t xml:space="preserve">Despite the fact of </w:t>
      </w:r>
      <w:r w:rsidR="0043208B" w:rsidRPr="00FE7843">
        <w:rPr>
          <w:rFonts w:ascii="Comic Sans MS" w:eastAsia="Times New Roman" w:hAnsi="Comic Sans MS"/>
          <w:color w:val="212121"/>
          <w:spacing w:val="2"/>
          <w:sz w:val="22"/>
        </w:rPr>
        <w:t xml:space="preserve">operating under </w:t>
      </w:r>
      <w:r w:rsidR="0043208B" w:rsidRPr="00FE7843">
        <w:rPr>
          <w:rFonts w:ascii="Comic Sans MS" w:eastAsia="Times New Roman" w:hAnsi="Comic Sans MS"/>
          <w:color w:val="212121"/>
          <w:spacing w:val="2"/>
          <w:sz w:val="22"/>
        </w:rPr>
        <w:lastRenderedPageBreak/>
        <w:t>tight margins</w:t>
      </w:r>
      <w:r w:rsidR="0043208B" w:rsidRPr="00FE7843">
        <w:rPr>
          <w:rFonts w:ascii="Comic Sans MS" w:hAnsi="Comic Sans MS"/>
          <w:color w:val="212121"/>
          <w:spacing w:val="2"/>
          <w:sz w:val="22"/>
        </w:rPr>
        <w:t>, SS feed Mills</w:t>
      </w:r>
      <w:r w:rsidR="00B35A1A" w:rsidRPr="00FE7843">
        <w:rPr>
          <w:rFonts w:ascii="Comic Sans MS" w:hAnsi="Comic Sans MS"/>
          <w:color w:val="212121"/>
          <w:spacing w:val="2"/>
          <w:sz w:val="22"/>
        </w:rPr>
        <w:t xml:space="preserve"> uses Halal </w:t>
      </w:r>
      <w:r w:rsidR="00B35A1A" w:rsidRPr="00FE7843">
        <w:rPr>
          <w:rFonts w:ascii="Comic Sans MS" w:eastAsia="Times New Roman" w:hAnsi="Comic Sans MS"/>
          <w:color w:val="212121"/>
          <w:spacing w:val="2"/>
          <w:sz w:val="22"/>
        </w:rPr>
        <w:t>food grade ingredients</w:t>
      </w:r>
      <w:r w:rsidR="00B35A1A" w:rsidRPr="00FE7843">
        <w:rPr>
          <w:rFonts w:ascii="Comic Sans MS" w:hAnsi="Comic Sans MS"/>
          <w:color w:val="212121"/>
          <w:spacing w:val="2"/>
          <w:sz w:val="22"/>
        </w:rPr>
        <w:t xml:space="preserve"> to produce feed of standard FCR</w:t>
      </w:r>
      <w:r w:rsidR="00FA7812" w:rsidRPr="00FE7843">
        <w:rPr>
          <w:rFonts w:ascii="Comic Sans MS" w:hAnsi="Comic Sans MS"/>
          <w:color w:val="212121"/>
          <w:spacing w:val="2"/>
          <w:sz w:val="22"/>
        </w:rPr>
        <w:t xml:space="preserve"> and has achieved </w:t>
      </w:r>
      <w:r w:rsidR="00FA7812" w:rsidRPr="00FE7843">
        <w:rPr>
          <w:rFonts w:ascii="Comic Sans MS" w:hAnsi="Comic Sans MS"/>
          <w:sz w:val="22"/>
        </w:rPr>
        <w:t>best Product development with quality assurance.</w:t>
      </w:r>
    </w:p>
    <w:p w:rsidR="00327357" w:rsidRPr="00FE7843" w:rsidRDefault="00327357" w:rsidP="00EC55D2">
      <w:pPr>
        <w:spacing w:after="0" w:line="240" w:lineRule="auto"/>
        <w:rPr>
          <w:rFonts w:ascii="Comic Sans MS" w:hAnsi="Comic Sans MS"/>
          <w:sz w:val="22"/>
        </w:rPr>
      </w:pPr>
    </w:p>
    <w:p w:rsidR="00327357" w:rsidRPr="00FE7843" w:rsidRDefault="00030384" w:rsidP="00D728E3">
      <w:pPr>
        <w:spacing w:before="240" w:beforeAutospacing="1" w:after="100" w:afterAutospacing="1" w:line="360" w:lineRule="auto"/>
        <w:ind w:left="3600" w:firstLine="720"/>
        <w:rPr>
          <w:rFonts w:ascii="Comic Sans MS" w:eastAsia="Times New Roman" w:hAnsi="Comic Sans MS" w:cs="Times New Roman"/>
          <w:b/>
          <w:color w:val="000000" w:themeColor="text1"/>
          <w:szCs w:val="28"/>
        </w:rPr>
      </w:pPr>
      <w:r w:rsidRPr="00030384">
        <w:rPr>
          <w:rFonts w:ascii="Comic Sans MS" w:eastAsia="Times New Roman" w:hAnsi="Comic Sans MS" w:cs="Times New Roman"/>
          <w:noProof/>
          <w:color w:val="000000" w:themeColor="text1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4" o:spid="_x0000_s1046" type="#_x0000_t13" style="position:absolute;left:0;text-align:left;margin-left:178.5pt;margin-top:26.85pt;width:36.1pt;height:3.6pt;rotation:-2988966fd;z-index:251681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" adj="20523" fillcolor="black [3200]" strokecolor="black [1600]" strokeweight="1pt">
            <v:path arrowok="t"/>
          </v:shape>
        </w:pict>
      </w:r>
      <w:r w:rsidR="00327357" w:rsidRPr="00FE7843">
        <w:rPr>
          <w:rFonts w:ascii="Comic Sans MS" w:eastAsia="Times New Roman" w:hAnsi="Comic Sans MS" w:cs="Times New Roman"/>
          <w:color w:val="000000" w:themeColor="text1"/>
          <w:szCs w:val="28"/>
        </w:rPr>
        <w:t>Physical Analysis</w:t>
      </w:r>
    </w:p>
    <w:p w:rsidR="00327357" w:rsidRPr="00FE7843" w:rsidRDefault="00030384" w:rsidP="00327357">
      <w:pPr>
        <w:spacing w:before="100" w:beforeAutospacing="1" w:after="100" w:afterAutospacing="1" w:line="360" w:lineRule="auto"/>
        <w:rPr>
          <w:rFonts w:ascii="Comic Sans MS" w:eastAsia="Times New Roman" w:hAnsi="Comic Sans MS" w:cs="Times New Roman"/>
          <w:color w:val="000000" w:themeColor="text1"/>
          <w:szCs w:val="28"/>
        </w:rPr>
      </w:pPr>
      <w:r>
        <w:rPr>
          <w:rFonts w:ascii="Comic Sans MS" w:eastAsia="Times New Roman" w:hAnsi="Comic Sans MS" w:cs="Times New Roman"/>
          <w:noProof/>
          <w:color w:val="000000" w:themeColor="text1"/>
          <w:szCs w:val="28"/>
        </w:rPr>
        <w:pict>
          <v:shape id="Arrow: Right 1" o:spid="_x0000_s1041" type="#_x0000_t13" style="position:absolute;left:0;text-align:left;margin-left:84.3pt;margin-top:5.75pt;width:33pt;height:3.5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" adj="20438" fillcolor="black [3200]" strokecolor="black [1600]" strokeweight="1pt">
            <v:path arrowok="t"/>
          </v:shape>
        </w:pict>
      </w:r>
      <w:r>
        <w:rPr>
          <w:rFonts w:ascii="Comic Sans MS" w:eastAsia="Times New Roman" w:hAnsi="Comic Sans MS" w:cs="Times New Roman"/>
          <w:noProof/>
          <w:color w:val="000000" w:themeColor="text1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8" o:spid="_x0000_s1050" type="#_x0000_t67" style="position:absolute;left:0;text-align:left;margin-left:131.3pt;margin-top:16pt;width:3.75pt;height:45.75pt;z-index:2516858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" adj="20715" fillcolor="black [3200]" strokecolor="black [1600]" strokeweight="1pt">
            <v:path arrowok="t"/>
          </v:shape>
        </w:pict>
      </w:r>
      <w:r>
        <w:rPr>
          <w:rFonts w:ascii="Comic Sans MS" w:eastAsia="Times New Roman" w:hAnsi="Comic Sans MS" w:cs="Times New Roman"/>
          <w:noProof/>
          <w:color w:val="000000" w:themeColor="text1"/>
          <w:szCs w:val="28"/>
        </w:rPr>
        <w:pict>
          <v:shape id="Arrow: Right 5" o:spid="_x0000_s1042" type="#_x0000_t13" style="position:absolute;left:0;text-align:left;margin-left:178.3pt;margin-top:25.05pt;width:41.95pt;height:3.55pt;rotation:1791733fd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" adj="20686" fillcolor="black [3200]" strokecolor="black [1600]" strokeweight="1pt">
            <v:path arrowok="t"/>
          </v:shape>
        </w:pict>
      </w:r>
      <w:r w:rsidR="00327357" w:rsidRPr="00FE7843">
        <w:rPr>
          <w:rFonts w:ascii="Comic Sans MS" w:eastAsia="Times New Roman" w:hAnsi="Comic Sans MS" w:cs="Times New Roman"/>
          <w:color w:val="000000" w:themeColor="text1"/>
          <w:szCs w:val="28"/>
        </w:rPr>
        <w:t xml:space="preserve">Raw Material            Sampling </w:t>
      </w:r>
    </w:p>
    <w:p w:rsidR="00925568" w:rsidRPr="00FE7843" w:rsidRDefault="00D728E3" w:rsidP="00327357">
      <w:pPr>
        <w:spacing w:before="100" w:beforeAutospacing="1" w:after="100" w:afterAutospacing="1" w:line="360" w:lineRule="auto"/>
        <w:rPr>
          <w:rFonts w:ascii="Comic Sans MS" w:eastAsia="Times New Roman" w:hAnsi="Comic Sans MS" w:cs="Times New Roman"/>
          <w:color w:val="000000" w:themeColor="text1"/>
          <w:szCs w:val="28"/>
        </w:rPr>
      </w:pPr>
      <w:r>
        <w:rPr>
          <w:rFonts w:ascii="Comic Sans MS" w:eastAsia="Times New Roman" w:hAnsi="Comic Sans MS" w:cs="Times New Roman"/>
          <w:color w:val="000000" w:themeColor="text1"/>
          <w:szCs w:val="28"/>
        </w:rPr>
        <w:tab/>
      </w:r>
      <w:r>
        <w:rPr>
          <w:rFonts w:ascii="Comic Sans MS" w:eastAsia="Times New Roman" w:hAnsi="Comic Sans MS" w:cs="Times New Roman"/>
          <w:color w:val="000000" w:themeColor="text1"/>
          <w:szCs w:val="28"/>
        </w:rPr>
        <w:tab/>
      </w:r>
      <w:r>
        <w:rPr>
          <w:rFonts w:ascii="Comic Sans MS" w:eastAsia="Times New Roman" w:hAnsi="Comic Sans MS" w:cs="Times New Roman"/>
          <w:color w:val="000000" w:themeColor="text1"/>
          <w:szCs w:val="28"/>
        </w:rPr>
        <w:tab/>
      </w:r>
      <w:r>
        <w:rPr>
          <w:rFonts w:ascii="Comic Sans MS" w:eastAsia="Times New Roman" w:hAnsi="Comic Sans MS" w:cs="Times New Roman"/>
          <w:color w:val="000000" w:themeColor="text1"/>
          <w:szCs w:val="28"/>
        </w:rPr>
        <w:tab/>
      </w:r>
      <w:r>
        <w:rPr>
          <w:rFonts w:ascii="Comic Sans MS" w:eastAsia="Times New Roman" w:hAnsi="Comic Sans MS" w:cs="Times New Roman"/>
          <w:color w:val="000000" w:themeColor="text1"/>
          <w:szCs w:val="28"/>
        </w:rPr>
        <w:tab/>
      </w:r>
      <w:r>
        <w:rPr>
          <w:rFonts w:ascii="Comic Sans MS" w:eastAsia="Times New Roman" w:hAnsi="Comic Sans MS" w:cs="Times New Roman"/>
          <w:color w:val="000000" w:themeColor="text1"/>
          <w:szCs w:val="28"/>
        </w:rPr>
        <w:tab/>
        <w:t xml:space="preserve">   </w:t>
      </w:r>
      <w:r w:rsidRPr="00FE7843">
        <w:rPr>
          <w:rFonts w:ascii="Comic Sans MS" w:eastAsia="Times New Roman" w:hAnsi="Comic Sans MS" w:cs="Times New Roman"/>
          <w:color w:val="000000" w:themeColor="text1"/>
          <w:szCs w:val="28"/>
        </w:rPr>
        <w:t>Chemical Analysis (Laboratory Test)</w:t>
      </w:r>
    </w:p>
    <w:p w:rsidR="00327357" w:rsidRPr="00FE7843" w:rsidRDefault="00030384" w:rsidP="00327357">
      <w:pPr>
        <w:spacing w:before="100" w:beforeAutospacing="1" w:after="100" w:afterAutospacing="1" w:line="360" w:lineRule="auto"/>
        <w:rPr>
          <w:rFonts w:ascii="Comic Sans MS" w:eastAsia="Times New Roman" w:hAnsi="Comic Sans MS" w:cs="Times New Roman"/>
          <w:color w:val="000000" w:themeColor="text1"/>
          <w:szCs w:val="28"/>
        </w:rPr>
      </w:pPr>
      <w:r w:rsidRPr="00030384">
        <w:rPr>
          <w:rFonts w:ascii="Comic Sans MS" w:eastAsia="Times New Roman" w:hAnsi="Comic Sans MS" w:cs="Times New Roman"/>
          <w:b/>
          <w:noProof/>
          <w:color w:val="000000" w:themeColor="text1"/>
          <w:szCs w:val="28"/>
        </w:rPr>
        <w:pict>
          <v:shape id="Arrow: Right 9" o:spid="_x0000_s1052" type="#_x0000_t13" style="position:absolute;left:0;text-align:left;margin-left:146.65pt;margin-top:5.85pt;width:27.9pt;height:3.5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" adj="20860" fillcolor="black [3200]" strokecolor="black [1600]" strokeweight="1pt">
            <v:path arrowok="t"/>
          </v:shape>
        </w:pict>
      </w:r>
      <w:r w:rsidRPr="00030384">
        <w:rPr>
          <w:rFonts w:ascii="Comic Sans MS" w:eastAsia="Times New Roman" w:hAnsi="Comic Sans MS" w:cs="Times New Roman"/>
          <w:b/>
          <w:noProof/>
          <w:color w:val="000000" w:themeColor="text1"/>
          <w:szCs w:val="28"/>
        </w:rPr>
        <w:pict>
          <v:shape id="Arrow: Right 10" o:spid="_x0000_s1043" type="#_x0000_t13" style="position:absolute;left:0;text-align:left;margin-left:363.05pt;margin-top:9.4pt;width:40.5pt;height:3.5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" adj="20653" fillcolor="black [3200]" strokecolor="black [1600]" strokeweight="1pt">
            <v:path arrowok="t"/>
          </v:shape>
        </w:pict>
      </w:r>
      <w:r w:rsidRPr="00030384">
        <w:rPr>
          <w:rFonts w:ascii="Comic Sans MS" w:eastAsia="Times New Roman" w:hAnsi="Comic Sans MS" w:cs="Times New Roman"/>
          <w:b/>
          <w:noProof/>
          <w:color w:val="000000" w:themeColor="text1"/>
          <w:szCs w:val="28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Arrow: Curved Left 11" o:spid="_x0000_s1044" type="#_x0000_t103" style="position:absolute;left:0;text-align:left;margin-left:451.5pt;margin-top:5.85pt;width:35.25pt;height:78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" adj="16719,20380,5400" fillcolor="black [3200]" strokecolor="black [1600]" strokeweight="1pt">
            <v:path arrowok="t"/>
          </v:shape>
        </w:pict>
      </w:r>
      <w:r w:rsidR="00327357" w:rsidRPr="00FE7843">
        <w:rPr>
          <w:rFonts w:ascii="Comic Sans MS" w:eastAsia="Times New Roman" w:hAnsi="Comic Sans MS" w:cs="Times New Roman"/>
          <w:color w:val="000000" w:themeColor="text1"/>
          <w:szCs w:val="28"/>
        </w:rPr>
        <w:t xml:space="preserve">Receiving of raw material        </w:t>
      </w:r>
      <w:r w:rsidR="00D728E3">
        <w:rPr>
          <w:rFonts w:ascii="Comic Sans MS" w:eastAsia="Times New Roman" w:hAnsi="Comic Sans MS" w:cs="Times New Roman"/>
          <w:color w:val="000000" w:themeColor="text1"/>
          <w:szCs w:val="28"/>
        </w:rPr>
        <w:t xml:space="preserve">  </w:t>
      </w:r>
      <w:r w:rsidR="00327357" w:rsidRPr="00FE7843">
        <w:rPr>
          <w:rFonts w:ascii="Comic Sans MS" w:eastAsia="Times New Roman" w:hAnsi="Comic Sans MS" w:cs="Times New Roman"/>
          <w:color w:val="000000" w:themeColor="text1"/>
          <w:szCs w:val="28"/>
        </w:rPr>
        <w:t>Unloading Storage (Go</w:t>
      </w:r>
      <w:r w:rsidR="00D728E3">
        <w:rPr>
          <w:rFonts w:ascii="Comic Sans MS" w:eastAsia="Times New Roman" w:hAnsi="Comic Sans MS" w:cs="Times New Roman"/>
          <w:color w:val="000000" w:themeColor="text1"/>
          <w:szCs w:val="28"/>
        </w:rPr>
        <w:t xml:space="preserve"> </w:t>
      </w:r>
      <w:r w:rsidR="00327357" w:rsidRPr="00FE7843">
        <w:rPr>
          <w:rFonts w:ascii="Comic Sans MS" w:eastAsia="Times New Roman" w:hAnsi="Comic Sans MS" w:cs="Times New Roman"/>
          <w:color w:val="000000" w:themeColor="text1"/>
          <w:szCs w:val="28"/>
        </w:rPr>
        <w:t xml:space="preserve">downs)        </w:t>
      </w:r>
    </w:p>
    <w:p w:rsidR="00327357" w:rsidRPr="00FE7843" w:rsidRDefault="00327357" w:rsidP="00327357">
      <w:pPr>
        <w:pStyle w:val="NormalWeb"/>
        <w:spacing w:line="360" w:lineRule="auto"/>
        <w:rPr>
          <w:rFonts w:ascii="Comic Sans MS" w:hAnsi="Comic Sans MS"/>
          <w:szCs w:val="28"/>
        </w:rPr>
      </w:pPr>
    </w:p>
    <w:p w:rsidR="00327357" w:rsidRPr="00FE7843" w:rsidRDefault="00030384" w:rsidP="00327357">
      <w:pPr>
        <w:pStyle w:val="NormalWeb"/>
        <w:spacing w:line="360" w:lineRule="auto"/>
        <w:rPr>
          <w:rFonts w:ascii="Comic Sans MS" w:hAnsi="Comic Sans MS"/>
          <w:szCs w:val="28"/>
        </w:rPr>
      </w:pPr>
      <w:r>
        <w:rPr>
          <w:rFonts w:ascii="Comic Sans MS" w:hAnsi="Comic Sans MS"/>
          <w:noProof/>
          <w:szCs w:val="28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Arrow: Left 15" o:spid="_x0000_s1048" type="#_x0000_t66" style="position:absolute;left:0;text-align:left;margin-left:161.7pt;margin-top:6.45pt;width:36.75pt;height:6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" adj="1763" fillcolor="black [3200]" strokecolor="black [1600]" strokeweight="1pt">
            <v:path arrowok="t"/>
          </v:shape>
        </w:pict>
      </w:r>
      <w:r>
        <w:rPr>
          <w:rFonts w:ascii="Comic Sans MS" w:hAnsi="Comic Sans MS"/>
          <w:noProof/>
          <w:szCs w:val="28"/>
        </w:rPr>
        <w:pict>
          <v:shape id="Arrow: Left 14" o:spid="_x0000_s1047" type="#_x0000_t66" style="position:absolute;left:0;text-align:left;margin-left:244.25pt;margin-top:6.45pt;width:31pt;height:6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" adj="1763" fillcolor="black [3200]" strokecolor="black [1600]" strokeweight="1pt">
            <v:path arrowok="t"/>
          </v:shape>
        </w:pict>
      </w:r>
      <w:r>
        <w:rPr>
          <w:rFonts w:ascii="Comic Sans MS" w:hAnsi="Comic Sans MS"/>
          <w:noProof/>
          <w:szCs w:val="28"/>
        </w:rPr>
        <w:pict>
          <v:shape id="Arrow: Left 13" o:spid="_x0000_s1045" type="#_x0000_t66" style="position:absolute;left:0;text-align:left;margin-left:398.3pt;margin-top:6.45pt;width:36.75pt;height:6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" adj="1763" fillcolor="black [3200]" strokecolor="black [1600]" strokeweight="1pt">
            <v:path arrowok="t"/>
          </v:shape>
        </w:pict>
      </w:r>
      <w:r>
        <w:rPr>
          <w:rFonts w:ascii="Comic Sans MS" w:hAnsi="Comic Sans MS"/>
          <w:noProof/>
          <w:szCs w:val="28"/>
        </w:rPr>
        <w:pict>
          <v:shape id="Arrow: Left 16" o:spid="_x0000_s1049" type="#_x0000_t66" style="position:absolute;left:0;text-align:left;margin-left:80.55pt;margin-top:6.45pt;width:36.75pt;height:6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" adj="1763" fillcolor="black [3200]" strokecolor="black [1600]" strokeweight="1pt">
            <v:path arrowok="t"/>
          </v:shape>
        </w:pict>
      </w:r>
      <w:r>
        <w:rPr>
          <w:rFonts w:ascii="Comic Sans MS" w:hAnsi="Comic Sans MS"/>
          <w:noProof/>
          <w:szCs w:val="28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Arrow: Curved Right 17" o:spid="_x0000_s1055" type="#_x0000_t102" style="position:absolute;left:0;text-align:left;margin-left:-16.5pt;margin-top:3.95pt;width:35.25pt;height:78.7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" adj="16766,20392,16200" fillcolor="black [3200]" strokecolor="black [1600]" strokeweight="1pt">
            <v:path arrowok="t"/>
          </v:shape>
        </w:pict>
      </w:r>
      <w:r w:rsidR="00327357" w:rsidRPr="00FE7843">
        <w:rPr>
          <w:rFonts w:ascii="Comic Sans MS" w:hAnsi="Comic Sans MS"/>
          <w:szCs w:val="28"/>
        </w:rPr>
        <w:t xml:space="preserve">        </w:t>
      </w:r>
      <w:proofErr w:type="spellStart"/>
      <w:r w:rsidR="00327357" w:rsidRPr="00FE7843">
        <w:rPr>
          <w:rFonts w:ascii="Comic Sans MS" w:hAnsi="Comic Sans MS"/>
          <w:szCs w:val="28"/>
        </w:rPr>
        <w:t>Pelleting</w:t>
      </w:r>
      <w:proofErr w:type="spellEnd"/>
      <w:r w:rsidR="00327357" w:rsidRPr="00FE7843">
        <w:rPr>
          <w:rFonts w:ascii="Comic Sans MS" w:hAnsi="Comic Sans MS"/>
          <w:szCs w:val="28"/>
        </w:rPr>
        <w:t xml:space="preserve">           Sieving           Mixing           Batch Grinding</w:t>
      </w:r>
    </w:p>
    <w:p w:rsidR="00327357" w:rsidRPr="00FE7843" w:rsidRDefault="00327357" w:rsidP="00327357">
      <w:pPr>
        <w:pStyle w:val="NormalWeb"/>
        <w:spacing w:line="360" w:lineRule="auto"/>
        <w:rPr>
          <w:rFonts w:ascii="Comic Sans MS" w:hAnsi="Comic Sans MS"/>
          <w:szCs w:val="28"/>
        </w:rPr>
      </w:pPr>
    </w:p>
    <w:p w:rsidR="00327357" w:rsidRPr="00FE7843" w:rsidRDefault="00030384" w:rsidP="00FE7843">
      <w:pPr>
        <w:pStyle w:val="NormalWeb"/>
        <w:spacing w:line="360" w:lineRule="auto"/>
        <w:ind w:firstLine="720"/>
        <w:rPr>
          <w:rFonts w:ascii="Comic Sans MS" w:hAnsi="Comic Sans MS"/>
          <w:szCs w:val="28"/>
        </w:rPr>
      </w:pPr>
      <w:r w:rsidRPr="00030384">
        <w:rPr>
          <w:rFonts w:ascii="Comic Sans MS" w:hAnsi="Comic Sans MS"/>
          <w:b/>
          <w:noProof/>
          <w:color w:val="000000" w:themeColor="text1"/>
          <w:szCs w:val="28"/>
        </w:rPr>
        <w:pict>
          <v:shape id="Arrow: Right 31" o:spid="_x0000_s1054" type="#_x0000_t13" style="position:absolute;left:0;text-align:left;margin-left:291.55pt;margin-top:8.65pt;width:51.8pt;height:3.5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" adj="20860" fillcolor="black [3200]" strokecolor="black [1600]" strokeweight="1pt">
            <v:path arrowok="t"/>
          </v:shape>
        </w:pict>
      </w:r>
      <w:r w:rsidRPr="00030384">
        <w:rPr>
          <w:rFonts w:ascii="Comic Sans MS" w:hAnsi="Comic Sans MS"/>
          <w:b/>
          <w:noProof/>
          <w:color w:val="000000" w:themeColor="text1"/>
          <w:szCs w:val="28"/>
        </w:rPr>
        <w:pict>
          <v:shape id="Arrow: Right 19" o:spid="_x0000_s1053" type="#_x0000_t13" style="position:absolute;left:0;text-align:left;margin-left:193.45pt;margin-top:8.85pt;width:51.8pt;height:3.5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" adj="20860" fillcolor="black [3200]" strokecolor="black [1600]" strokeweight="1pt">
            <v:path arrowok="t"/>
          </v:shape>
        </w:pict>
      </w:r>
      <w:r w:rsidRPr="00030384">
        <w:rPr>
          <w:rFonts w:ascii="Comic Sans MS" w:hAnsi="Comic Sans MS"/>
          <w:b/>
          <w:noProof/>
          <w:color w:val="000000" w:themeColor="text1"/>
          <w:szCs w:val="28"/>
        </w:rPr>
        <w:pict>
          <v:shape id="Arrow: Right 18" o:spid="_x0000_s1051" type="#_x0000_t13" style="position:absolute;left:0;text-align:left;margin-left:79.75pt;margin-top:8.65pt;width:51.8pt;height:3.5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" adj="20860" fillcolor="black [3200]" strokecolor="black [1600]" strokeweight="1pt">
            <v:path arrowok="t"/>
          </v:shape>
        </w:pict>
      </w:r>
      <w:r w:rsidR="00327357" w:rsidRPr="00FE7843">
        <w:rPr>
          <w:rFonts w:ascii="Comic Sans MS" w:hAnsi="Comic Sans MS"/>
          <w:szCs w:val="28"/>
        </w:rPr>
        <w:t>Cooling                Crumbling                Sieving               Packing</w:t>
      </w:r>
    </w:p>
    <w:p w:rsidR="00327357" w:rsidRPr="00FE7843" w:rsidRDefault="00327357" w:rsidP="00EC55D2">
      <w:pPr>
        <w:spacing w:after="0" w:line="240" w:lineRule="auto"/>
        <w:rPr>
          <w:rFonts w:ascii="Comic Sans MS" w:hAnsi="Comic Sans MS"/>
          <w:sz w:val="22"/>
        </w:rPr>
      </w:pPr>
    </w:p>
    <w:p w:rsidR="00882542" w:rsidRPr="00FE7843" w:rsidRDefault="000908ED" w:rsidP="00EC55D2">
      <w:pPr>
        <w:spacing w:after="0"/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 xml:space="preserve">The Company </w:t>
      </w:r>
      <w:r w:rsidR="00FE7843" w:rsidRPr="00FE7843">
        <w:rPr>
          <w:rFonts w:ascii="Comic Sans MS" w:hAnsi="Comic Sans MS"/>
          <w:sz w:val="22"/>
        </w:rPr>
        <w:t>has diversified</w:t>
      </w:r>
      <w:r w:rsidR="005D7228" w:rsidRPr="00FE7843">
        <w:rPr>
          <w:rFonts w:ascii="Comic Sans MS" w:hAnsi="Comic Sans MS"/>
          <w:sz w:val="22"/>
        </w:rPr>
        <w:t xml:space="preserve"> </w:t>
      </w:r>
      <w:r w:rsidRPr="00FE7843">
        <w:rPr>
          <w:rFonts w:ascii="Comic Sans MS" w:hAnsi="Comic Sans MS"/>
          <w:sz w:val="22"/>
        </w:rPr>
        <w:t xml:space="preserve">range </w:t>
      </w:r>
      <w:r w:rsidR="00FE7843" w:rsidRPr="00FE7843">
        <w:rPr>
          <w:rFonts w:ascii="Comic Sans MS" w:hAnsi="Comic Sans MS"/>
          <w:sz w:val="22"/>
        </w:rPr>
        <w:t>of products and</w:t>
      </w:r>
      <w:r w:rsidR="005D7228" w:rsidRPr="00FE7843">
        <w:rPr>
          <w:rFonts w:ascii="Comic Sans MS" w:hAnsi="Comic Sans MS"/>
          <w:sz w:val="22"/>
        </w:rPr>
        <w:t xml:space="preserve"> ha</w:t>
      </w:r>
      <w:r w:rsidRPr="00FE7843">
        <w:rPr>
          <w:rFonts w:ascii="Comic Sans MS" w:hAnsi="Comic Sans MS"/>
          <w:sz w:val="22"/>
        </w:rPr>
        <w:t>s</w:t>
      </w:r>
      <w:r w:rsidR="00FA7812" w:rsidRPr="00FE7843">
        <w:rPr>
          <w:rFonts w:ascii="Comic Sans MS" w:hAnsi="Comic Sans MS"/>
          <w:sz w:val="22"/>
        </w:rPr>
        <w:t xml:space="preserve"> </w:t>
      </w:r>
      <w:r w:rsidR="005D7228" w:rsidRPr="00FE7843">
        <w:rPr>
          <w:rFonts w:ascii="Comic Sans MS" w:hAnsi="Comic Sans MS"/>
          <w:sz w:val="22"/>
        </w:rPr>
        <w:t>extended</w:t>
      </w:r>
      <w:r w:rsidR="00FA7812" w:rsidRPr="00FE7843">
        <w:rPr>
          <w:rFonts w:ascii="Comic Sans MS" w:hAnsi="Comic Sans MS"/>
          <w:sz w:val="22"/>
        </w:rPr>
        <w:t xml:space="preserve"> </w:t>
      </w:r>
      <w:r w:rsidR="00FE7843" w:rsidRPr="00FE7843">
        <w:rPr>
          <w:rFonts w:ascii="Comic Sans MS" w:hAnsi="Comic Sans MS"/>
          <w:sz w:val="22"/>
        </w:rPr>
        <w:t>its</w:t>
      </w:r>
      <w:r w:rsidR="00FA7812" w:rsidRPr="00FE7843">
        <w:rPr>
          <w:rFonts w:ascii="Comic Sans MS" w:hAnsi="Comic Sans MS"/>
          <w:sz w:val="22"/>
        </w:rPr>
        <w:t xml:space="preserve"> market around whole country.</w:t>
      </w:r>
      <w:r w:rsidR="00A83453" w:rsidRPr="00FE7843">
        <w:rPr>
          <w:rFonts w:ascii="Comic Sans MS" w:hAnsi="Comic Sans MS"/>
          <w:sz w:val="22"/>
        </w:rPr>
        <w:t xml:space="preserve">  </w:t>
      </w:r>
      <w:r w:rsidRPr="00FE7843">
        <w:rPr>
          <w:rFonts w:ascii="Comic Sans MS" w:hAnsi="Comic Sans MS"/>
          <w:sz w:val="22"/>
        </w:rPr>
        <w:t>SS Feed Mills (Pvt) Ltd. has</w:t>
      </w:r>
      <w:r w:rsidR="005D7228" w:rsidRPr="00FE7843">
        <w:rPr>
          <w:rFonts w:ascii="Comic Sans MS" w:hAnsi="Comic Sans MS"/>
          <w:sz w:val="22"/>
        </w:rPr>
        <w:t xml:space="preserve"> very strong connection with suppliers and  </w:t>
      </w:r>
      <w:r w:rsidR="00882542" w:rsidRPr="00FE7843">
        <w:rPr>
          <w:rFonts w:ascii="Comic Sans MS" w:hAnsi="Comic Sans MS"/>
          <w:sz w:val="22"/>
        </w:rPr>
        <w:t xml:space="preserve">its </w:t>
      </w:r>
      <w:r w:rsidR="005D7228" w:rsidRPr="00FE7843">
        <w:rPr>
          <w:rFonts w:ascii="Comic Sans MS" w:hAnsi="Comic Sans MS"/>
          <w:sz w:val="22"/>
        </w:rPr>
        <w:t xml:space="preserve">customers </w:t>
      </w:r>
      <w:r w:rsidR="00882542" w:rsidRPr="00FE7843">
        <w:rPr>
          <w:rFonts w:ascii="Comic Sans MS" w:hAnsi="Comic Sans MS"/>
          <w:sz w:val="22"/>
        </w:rPr>
        <w:t xml:space="preserve">throughout </w:t>
      </w:r>
      <w:r w:rsidRPr="00FE7843">
        <w:rPr>
          <w:rFonts w:ascii="Comic Sans MS" w:hAnsi="Comic Sans MS"/>
          <w:sz w:val="22"/>
        </w:rPr>
        <w:t>Pakistan</w:t>
      </w:r>
      <w:r w:rsidR="005D7228" w:rsidRPr="00FE7843">
        <w:rPr>
          <w:rFonts w:ascii="Comic Sans MS" w:hAnsi="Comic Sans MS"/>
          <w:sz w:val="22"/>
        </w:rPr>
        <w:t xml:space="preserve">. Moreover, </w:t>
      </w:r>
      <w:r w:rsidR="00882542" w:rsidRPr="00FE7843">
        <w:rPr>
          <w:rFonts w:ascii="Comic Sans MS" w:hAnsi="Comic Sans MS"/>
          <w:sz w:val="22"/>
        </w:rPr>
        <w:t>the company</w:t>
      </w:r>
      <w:r w:rsidR="005D7228" w:rsidRPr="00FE7843">
        <w:rPr>
          <w:rFonts w:ascii="Comic Sans MS" w:hAnsi="Comic Sans MS"/>
          <w:sz w:val="22"/>
        </w:rPr>
        <w:t xml:space="preserve"> never compromise with quality and innovativeness. </w:t>
      </w:r>
      <w:r w:rsidR="00882542" w:rsidRPr="00FE7843">
        <w:rPr>
          <w:rFonts w:ascii="Comic Sans MS" w:hAnsi="Comic Sans MS"/>
          <w:sz w:val="22"/>
        </w:rPr>
        <w:t>The</w:t>
      </w:r>
      <w:r w:rsidR="005D7228" w:rsidRPr="00FE7843">
        <w:rPr>
          <w:rFonts w:ascii="Comic Sans MS" w:hAnsi="Comic Sans MS"/>
          <w:sz w:val="22"/>
        </w:rPr>
        <w:t xml:space="preserve"> marketing team  provides the day-to-day marketing support</w:t>
      </w:r>
      <w:r w:rsidR="00882542" w:rsidRPr="00FE7843">
        <w:rPr>
          <w:rFonts w:ascii="Comic Sans MS" w:hAnsi="Comic Sans MS"/>
          <w:sz w:val="22"/>
        </w:rPr>
        <w:t xml:space="preserve"> and has a good relation with the its customers. The m</w:t>
      </w:r>
      <w:r w:rsidR="005D7228" w:rsidRPr="00FE7843">
        <w:rPr>
          <w:rFonts w:ascii="Comic Sans MS" w:hAnsi="Comic Sans MS"/>
          <w:sz w:val="22"/>
        </w:rPr>
        <w:t>arketing</w:t>
      </w:r>
      <w:r w:rsidR="00882542" w:rsidRPr="00FE7843">
        <w:rPr>
          <w:rFonts w:ascii="Comic Sans MS" w:hAnsi="Comic Sans MS"/>
          <w:sz w:val="22"/>
        </w:rPr>
        <w:t>,</w:t>
      </w:r>
      <w:r w:rsidR="005D7228" w:rsidRPr="00FE7843">
        <w:rPr>
          <w:rFonts w:ascii="Comic Sans MS" w:hAnsi="Comic Sans MS"/>
          <w:sz w:val="22"/>
        </w:rPr>
        <w:t xml:space="preserve">   technical and other supporting team linked up with this organization always ready to complete the successful support as per customers requirement</w:t>
      </w:r>
      <w:r w:rsidR="00882542" w:rsidRPr="00FE7843">
        <w:rPr>
          <w:rFonts w:ascii="Comic Sans MS" w:hAnsi="Comic Sans MS"/>
          <w:sz w:val="22"/>
        </w:rPr>
        <w:t>.</w:t>
      </w:r>
    </w:p>
    <w:p w:rsidR="00A066FC" w:rsidRPr="00FE7843" w:rsidRDefault="00882542" w:rsidP="00882542">
      <w:pPr>
        <w:rPr>
          <w:rFonts w:ascii="Comic Sans MS" w:hAnsi="Comic Sans MS"/>
          <w:sz w:val="22"/>
        </w:rPr>
      </w:pPr>
      <w:r w:rsidRPr="00FE7843">
        <w:rPr>
          <w:rFonts w:ascii="Comic Sans MS" w:hAnsi="Comic Sans MS"/>
          <w:sz w:val="22"/>
        </w:rPr>
        <w:t>The Company has</w:t>
      </w:r>
      <w:r w:rsidR="005D7228" w:rsidRPr="00FE7843">
        <w:rPr>
          <w:rFonts w:ascii="Comic Sans MS" w:hAnsi="Comic Sans MS"/>
          <w:sz w:val="22"/>
        </w:rPr>
        <w:t xml:space="preserve"> high</w:t>
      </w:r>
      <w:r w:rsidRPr="00FE7843">
        <w:rPr>
          <w:rFonts w:ascii="Comic Sans MS" w:hAnsi="Comic Sans MS"/>
          <w:sz w:val="22"/>
        </w:rPr>
        <w:t>ly</w:t>
      </w:r>
      <w:r w:rsidR="005D7228" w:rsidRPr="00FE7843">
        <w:rPr>
          <w:rFonts w:ascii="Comic Sans MS" w:hAnsi="Comic Sans MS"/>
          <w:sz w:val="22"/>
        </w:rPr>
        <w:t xml:space="preserve"> skilled </w:t>
      </w:r>
      <w:r w:rsidRPr="00FE7843">
        <w:rPr>
          <w:rFonts w:ascii="Comic Sans MS" w:hAnsi="Comic Sans MS"/>
          <w:sz w:val="22"/>
        </w:rPr>
        <w:t xml:space="preserve">and experienced </w:t>
      </w:r>
      <w:r w:rsidR="005D7228" w:rsidRPr="00FE7843">
        <w:rPr>
          <w:rFonts w:ascii="Comic Sans MS" w:hAnsi="Comic Sans MS"/>
          <w:sz w:val="22"/>
        </w:rPr>
        <w:t>human resources</w:t>
      </w:r>
      <w:r w:rsidR="008C3752" w:rsidRPr="00FE7843">
        <w:rPr>
          <w:rFonts w:ascii="Comic Sans MS" w:hAnsi="Comic Sans MS"/>
          <w:sz w:val="22"/>
        </w:rPr>
        <w:t xml:space="preserve"> in all departments.</w:t>
      </w:r>
      <w:r w:rsidRPr="00FE7843">
        <w:rPr>
          <w:rFonts w:ascii="Comic Sans MS" w:hAnsi="Comic Sans MS"/>
          <w:sz w:val="22"/>
        </w:rPr>
        <w:t xml:space="preserve"> </w:t>
      </w:r>
      <w:r w:rsidR="00A066FC" w:rsidRPr="00FE7843">
        <w:rPr>
          <w:rFonts w:ascii="Comic Sans MS" w:hAnsi="Comic Sans MS"/>
          <w:sz w:val="22"/>
        </w:rPr>
        <w:t xml:space="preserve"> E</w:t>
      </w:r>
      <w:r w:rsidR="005D7228" w:rsidRPr="00FE7843">
        <w:rPr>
          <w:rFonts w:ascii="Comic Sans MS" w:hAnsi="Comic Sans MS"/>
          <w:sz w:val="22"/>
        </w:rPr>
        <w:t xml:space="preserve">very member of staff keeps a close eye on the </w:t>
      </w:r>
      <w:r w:rsidR="00A066FC" w:rsidRPr="00FE7843">
        <w:rPr>
          <w:rFonts w:ascii="Comic Sans MS" w:hAnsi="Comic Sans MS"/>
          <w:sz w:val="22"/>
        </w:rPr>
        <w:t xml:space="preserve">changing environment in all fields of the business </w:t>
      </w:r>
      <w:r w:rsidR="005D7228" w:rsidRPr="00FE7843">
        <w:rPr>
          <w:rFonts w:ascii="Comic Sans MS" w:hAnsi="Comic Sans MS"/>
          <w:sz w:val="22"/>
        </w:rPr>
        <w:t>and performs respective duties in</w:t>
      </w:r>
      <w:r w:rsidR="00A066FC" w:rsidRPr="00FE7843">
        <w:rPr>
          <w:rFonts w:ascii="Comic Sans MS" w:hAnsi="Comic Sans MS"/>
          <w:sz w:val="22"/>
        </w:rPr>
        <w:t xml:space="preserve"> different position as a unified team.</w:t>
      </w:r>
    </w:p>
    <w:sectPr w:rsidR="00A066FC" w:rsidRPr="00FE7843" w:rsidSect="00F0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75F58"/>
    <w:multiLevelType w:val="multilevel"/>
    <w:tmpl w:val="CC42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7765EE"/>
    <w:multiLevelType w:val="hybridMultilevel"/>
    <w:tmpl w:val="7A74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B0DD6"/>
    <w:multiLevelType w:val="multilevel"/>
    <w:tmpl w:val="FFE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875434"/>
    <w:multiLevelType w:val="multilevel"/>
    <w:tmpl w:val="1DF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228"/>
    <w:rsid w:val="00030384"/>
    <w:rsid w:val="000908ED"/>
    <w:rsid w:val="00122CF6"/>
    <w:rsid w:val="00141A65"/>
    <w:rsid w:val="0015624F"/>
    <w:rsid w:val="00164B48"/>
    <w:rsid w:val="001B213F"/>
    <w:rsid w:val="001B4FEB"/>
    <w:rsid w:val="001E3E00"/>
    <w:rsid w:val="00215CA2"/>
    <w:rsid w:val="00224CBC"/>
    <w:rsid w:val="002373B3"/>
    <w:rsid w:val="00237FCF"/>
    <w:rsid w:val="002634EC"/>
    <w:rsid w:val="002A4373"/>
    <w:rsid w:val="002B45EB"/>
    <w:rsid w:val="002E1A5B"/>
    <w:rsid w:val="00327357"/>
    <w:rsid w:val="0042670C"/>
    <w:rsid w:val="0043208B"/>
    <w:rsid w:val="004C306F"/>
    <w:rsid w:val="005130B2"/>
    <w:rsid w:val="005138AD"/>
    <w:rsid w:val="00534344"/>
    <w:rsid w:val="005D6138"/>
    <w:rsid w:val="005D7228"/>
    <w:rsid w:val="00653D14"/>
    <w:rsid w:val="00786BFE"/>
    <w:rsid w:val="00797AD4"/>
    <w:rsid w:val="007D4C73"/>
    <w:rsid w:val="007F7D64"/>
    <w:rsid w:val="00820E41"/>
    <w:rsid w:val="00882542"/>
    <w:rsid w:val="008A2082"/>
    <w:rsid w:val="008C3752"/>
    <w:rsid w:val="008C66C0"/>
    <w:rsid w:val="008D3C4C"/>
    <w:rsid w:val="00910A24"/>
    <w:rsid w:val="00925568"/>
    <w:rsid w:val="00926E09"/>
    <w:rsid w:val="0092754A"/>
    <w:rsid w:val="009572F0"/>
    <w:rsid w:val="00973144"/>
    <w:rsid w:val="009A68A7"/>
    <w:rsid w:val="009B7FFB"/>
    <w:rsid w:val="00A066FC"/>
    <w:rsid w:val="00A14540"/>
    <w:rsid w:val="00A2287B"/>
    <w:rsid w:val="00A83453"/>
    <w:rsid w:val="00A84FBE"/>
    <w:rsid w:val="00A86EB1"/>
    <w:rsid w:val="00A94C5A"/>
    <w:rsid w:val="00AB650A"/>
    <w:rsid w:val="00B35A1A"/>
    <w:rsid w:val="00B365E9"/>
    <w:rsid w:val="00B845E0"/>
    <w:rsid w:val="00B93EAE"/>
    <w:rsid w:val="00BA28CE"/>
    <w:rsid w:val="00BE1BCE"/>
    <w:rsid w:val="00C4736B"/>
    <w:rsid w:val="00C63D54"/>
    <w:rsid w:val="00C9715D"/>
    <w:rsid w:val="00CD65C1"/>
    <w:rsid w:val="00CE2ABC"/>
    <w:rsid w:val="00D07896"/>
    <w:rsid w:val="00D44409"/>
    <w:rsid w:val="00D57515"/>
    <w:rsid w:val="00D728E3"/>
    <w:rsid w:val="00DD187F"/>
    <w:rsid w:val="00E23655"/>
    <w:rsid w:val="00E4135A"/>
    <w:rsid w:val="00E55475"/>
    <w:rsid w:val="00EC55D2"/>
    <w:rsid w:val="00F03DF9"/>
    <w:rsid w:val="00F232F4"/>
    <w:rsid w:val="00F94A4D"/>
    <w:rsid w:val="00F97233"/>
    <w:rsid w:val="00FA7812"/>
    <w:rsid w:val="00FC53AB"/>
    <w:rsid w:val="00FC703A"/>
    <w:rsid w:val="00FE6A7B"/>
    <w:rsid w:val="00FE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12"/>
    <w:pPr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D7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D72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078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7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B7FFB"/>
    <w:rPr>
      <w:strike w:val="0"/>
      <w:dstrike w:val="0"/>
      <w:color w:val="EB0A1E"/>
      <w:u w:val="none"/>
      <w:effect w:val="none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8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7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6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9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11C73-4AE6-46B8-805D-BC2BC98A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cfofeed</dc:creator>
  <cp:lastModifiedBy>sajid2</cp:lastModifiedBy>
  <cp:revision>7</cp:revision>
  <cp:lastPrinted>2019-01-07T10:26:00Z</cp:lastPrinted>
  <dcterms:created xsi:type="dcterms:W3CDTF">2020-11-23T10:24:00Z</dcterms:created>
  <dcterms:modified xsi:type="dcterms:W3CDTF">2021-06-02T10:03:00Z</dcterms:modified>
</cp:coreProperties>
</file>